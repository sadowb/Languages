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6581" w14:textId="07EB45C5" w:rsidR="00FA4786" w:rsidRDefault="00FA4786" w:rsidP="00FA4786">
      <w:pPr>
        <w:pStyle w:val="paragraph"/>
        <w:numPr>
          <w:ilvl w:val="0"/>
          <w:numId w:val="4"/>
        </w:numPr>
        <w:spacing w:before="0" w:beforeAutospacing="0" w:after="0" w:afterAutospacing="0"/>
        <w:ind w:left="1170" w:firstLine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color w:val="61366E"/>
          <w:sz w:val="22"/>
          <w:szCs w:val="22"/>
        </w:rPr>
        <w:t>Lexemes</w:t>
      </w:r>
      <w:r>
        <w:rPr>
          <w:rStyle w:val="normaltextrun"/>
          <w:color w:val="000000"/>
          <w:sz w:val="22"/>
          <w:szCs w:val="22"/>
        </w:rPr>
        <w:t xml:space="preserve">. 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1890"/>
        <w:gridCol w:w="1890"/>
        <w:gridCol w:w="1890"/>
        <w:gridCol w:w="1890"/>
        <w:gridCol w:w="1890"/>
      </w:tblGrid>
      <w:tr w:rsidR="00BD7E90" w14:paraId="54275587" w14:textId="77777777" w:rsidTr="00BD7E90">
        <w:trPr>
          <w:trHeight w:val="588"/>
        </w:trPr>
        <w:tc>
          <w:tcPr>
            <w:tcW w:w="1890" w:type="dxa"/>
          </w:tcPr>
          <w:p w14:paraId="228B3B38" w14:textId="5CB4CBE0" w:rsidR="00E547BA" w:rsidRDefault="00E547BA">
            <w:r>
              <w:t>Category</w:t>
            </w:r>
          </w:p>
        </w:tc>
        <w:tc>
          <w:tcPr>
            <w:tcW w:w="1890" w:type="dxa"/>
          </w:tcPr>
          <w:p w14:paraId="526BA457" w14:textId="769B1B24" w:rsidR="00E547BA" w:rsidRDefault="00E547BA">
            <w:r>
              <w:t>Token</w:t>
            </w:r>
          </w:p>
        </w:tc>
        <w:tc>
          <w:tcPr>
            <w:tcW w:w="1890" w:type="dxa"/>
          </w:tcPr>
          <w:p w14:paraId="068C8503" w14:textId="1F470A56" w:rsidR="00E547BA" w:rsidRDefault="00E547BA">
            <w:r>
              <w:t>Regular expression</w:t>
            </w:r>
          </w:p>
        </w:tc>
        <w:tc>
          <w:tcPr>
            <w:tcW w:w="1890" w:type="dxa"/>
          </w:tcPr>
          <w:p w14:paraId="57D76AAD" w14:textId="0CF48053" w:rsidR="00E547BA" w:rsidRDefault="00E547BA">
            <w:r>
              <w:t>Example</w:t>
            </w:r>
          </w:p>
        </w:tc>
        <w:tc>
          <w:tcPr>
            <w:tcW w:w="1890" w:type="dxa"/>
          </w:tcPr>
          <w:p w14:paraId="7E245D97" w14:textId="7B0D43D6" w:rsidR="00E547BA" w:rsidRDefault="00E547BA">
            <w:r>
              <w:t>Remarks</w:t>
            </w:r>
          </w:p>
        </w:tc>
      </w:tr>
      <w:tr w:rsidR="00BD7E90" w14:paraId="03D42C4D" w14:textId="77777777" w:rsidTr="00BD7E90">
        <w:trPr>
          <w:trHeight w:val="2053"/>
        </w:trPr>
        <w:tc>
          <w:tcPr>
            <w:tcW w:w="1890" w:type="dxa"/>
          </w:tcPr>
          <w:p w14:paraId="0408F6A3" w14:textId="7785C128" w:rsidR="00E547BA" w:rsidRDefault="00E547BA">
            <w:r>
              <w:t>identifier</w:t>
            </w:r>
          </w:p>
        </w:tc>
        <w:tc>
          <w:tcPr>
            <w:tcW w:w="1890" w:type="dxa"/>
          </w:tcPr>
          <w:p w14:paraId="66EA6F7A" w14:textId="5989C9F0" w:rsidR="00E547BA" w:rsidRDefault="00E547BA">
            <w:r>
              <w:t>ID</w:t>
            </w:r>
          </w:p>
        </w:tc>
        <w:tc>
          <w:tcPr>
            <w:tcW w:w="1890" w:type="dxa"/>
          </w:tcPr>
          <w:p w14:paraId="4AC3983A" w14:textId="040B9279" w:rsidR="00E547BA" w:rsidRDefault="00E547BA">
            <w:r>
              <w:t>[a-</w:t>
            </w:r>
            <w:proofErr w:type="spellStart"/>
            <w:r>
              <w:t>zA</w:t>
            </w:r>
            <w:proofErr w:type="spellEnd"/>
            <w:r>
              <w:t>-</w:t>
            </w:r>
            <w:proofErr w:type="gramStart"/>
            <w:r>
              <w:t>Z][</w:t>
            </w:r>
            <w:proofErr w:type="gramEnd"/>
            <w:r w:rsidR="00BD7E90">
              <w:t>_</w:t>
            </w:r>
            <w:r>
              <w:t>a-zA-z0-9]{0,20}</w:t>
            </w:r>
          </w:p>
        </w:tc>
        <w:tc>
          <w:tcPr>
            <w:tcW w:w="1890" w:type="dxa"/>
          </w:tcPr>
          <w:p w14:paraId="5F295B2C" w14:textId="79D4E2DF" w:rsidR="00E547BA" w:rsidRDefault="00E547BA">
            <w:proofErr w:type="spellStart"/>
            <w:r>
              <w:t>Myvar</w:t>
            </w:r>
            <w:proofErr w:type="spellEnd"/>
          </w:p>
          <w:p w14:paraId="4CB3BB0B" w14:textId="21E32718" w:rsidR="00E547BA" w:rsidRDefault="00E547BA">
            <w:r>
              <w:t>My_Var12345</w:t>
            </w:r>
          </w:p>
        </w:tc>
        <w:tc>
          <w:tcPr>
            <w:tcW w:w="1890" w:type="dxa"/>
          </w:tcPr>
          <w:p w14:paraId="261B63E6" w14:textId="1EAB8037" w:rsidR="00E547BA" w:rsidRDefault="00E547BA">
            <w:r w:rsidRPr="00E547BA">
              <w:t xml:space="preserve">An identifier can only start with a letter, followed by up to </w:t>
            </w:r>
            <w:r>
              <w:t>20</w:t>
            </w:r>
            <w:r w:rsidRPr="00E547BA">
              <w:t xml:space="preserve"> alphanumeric or underscore</w:t>
            </w:r>
            <w:r w:rsidR="00BD7E90">
              <w:t xml:space="preserve">/upper case/ lower case </w:t>
            </w:r>
            <w:r w:rsidRPr="00E547BA">
              <w:t xml:space="preserve">characters.  </w:t>
            </w:r>
          </w:p>
        </w:tc>
      </w:tr>
      <w:tr w:rsidR="00BD7E90" w14:paraId="5A0C5097" w14:textId="77777777" w:rsidTr="00BD7E90">
        <w:trPr>
          <w:trHeight w:val="2064"/>
        </w:trPr>
        <w:tc>
          <w:tcPr>
            <w:tcW w:w="1890" w:type="dxa"/>
          </w:tcPr>
          <w:p w14:paraId="7DB42CDB" w14:textId="6861F8B1" w:rsidR="00E547BA" w:rsidRDefault="00E547BA">
            <w:r>
              <w:t>number</w:t>
            </w:r>
          </w:p>
        </w:tc>
        <w:tc>
          <w:tcPr>
            <w:tcW w:w="1890" w:type="dxa"/>
          </w:tcPr>
          <w:p w14:paraId="0429D82E" w14:textId="2AE53E4E" w:rsidR="00E547BA" w:rsidRDefault="00E547BA">
            <w:r>
              <w:t>NUM</w:t>
            </w:r>
          </w:p>
        </w:tc>
        <w:tc>
          <w:tcPr>
            <w:tcW w:w="1890" w:type="dxa"/>
          </w:tcPr>
          <w:p w14:paraId="545711AF" w14:textId="1E5E28BD" w:rsidR="00E547BA" w:rsidRDefault="00E547BA">
            <w:r>
              <w:t>(0</w:t>
            </w:r>
            <w:proofErr w:type="gramStart"/>
            <w:r w:rsidR="00993FAF">
              <w:t>|(</w:t>
            </w:r>
            <w:proofErr w:type="gramEnd"/>
            <w:r w:rsidR="00993FAF">
              <w:t>([</w:t>
            </w:r>
            <w:r>
              <w:t>1-9])[0-9]*</w:t>
            </w:r>
            <w:r w:rsidR="00993FAF">
              <w:t>)</w:t>
            </w:r>
          </w:p>
        </w:tc>
        <w:tc>
          <w:tcPr>
            <w:tcW w:w="1890" w:type="dxa"/>
          </w:tcPr>
          <w:p w14:paraId="2B4E5086" w14:textId="1AFC39C9" w:rsidR="00E547BA" w:rsidRDefault="00E547BA">
            <w:r>
              <w:t>0,3,7,9</w:t>
            </w:r>
          </w:p>
        </w:tc>
        <w:tc>
          <w:tcPr>
            <w:tcW w:w="1890" w:type="dxa"/>
          </w:tcPr>
          <w:p w14:paraId="7673F85F" w14:textId="588F868B" w:rsidR="00E547BA" w:rsidRDefault="00E547BA">
            <w:r>
              <w:t xml:space="preserve">Number can either </w:t>
            </w:r>
            <w:r w:rsidR="00993FAF">
              <w:t>start and only be a 0 or start with 1-9 and be followed by many numbers ranging from 0-9</w:t>
            </w:r>
          </w:p>
        </w:tc>
      </w:tr>
      <w:tr w:rsidR="00641E1F" w14:paraId="3E02EEED" w14:textId="77777777" w:rsidTr="00BD7E90">
        <w:trPr>
          <w:trHeight w:val="288"/>
        </w:trPr>
        <w:tc>
          <w:tcPr>
            <w:tcW w:w="1890" w:type="dxa"/>
          </w:tcPr>
          <w:p w14:paraId="79D4BEBC" w14:textId="321C2451" w:rsidR="00641E1F" w:rsidRDefault="00641E1F">
            <w:r>
              <w:t>function</w:t>
            </w:r>
          </w:p>
        </w:tc>
        <w:tc>
          <w:tcPr>
            <w:tcW w:w="1890" w:type="dxa"/>
          </w:tcPr>
          <w:p w14:paraId="71A61E1E" w14:textId="4501E329" w:rsidR="00641E1F" w:rsidRDefault="00641E1F">
            <w:r>
              <w:t>FUN</w:t>
            </w:r>
          </w:p>
        </w:tc>
        <w:tc>
          <w:tcPr>
            <w:tcW w:w="1890" w:type="dxa"/>
          </w:tcPr>
          <w:p w14:paraId="0CDE4D6D" w14:textId="237D9345" w:rsidR="00641E1F" w:rsidRDefault="00641E1F"/>
        </w:tc>
        <w:tc>
          <w:tcPr>
            <w:tcW w:w="1890" w:type="dxa"/>
          </w:tcPr>
          <w:p w14:paraId="474D110F" w14:textId="2E01CBF1" w:rsidR="00641E1F" w:rsidRDefault="00457611">
            <w:r>
              <w:t>S</w:t>
            </w:r>
            <w:r w:rsidR="00641E1F">
              <w:t>et</w:t>
            </w:r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1890" w:type="dxa"/>
          </w:tcPr>
          <w:p w14:paraId="72944AB5" w14:textId="117C4C34" w:rsidR="00641E1F" w:rsidRDefault="00641E1F">
            <w:r>
              <w:t>ID2</w:t>
            </w:r>
          </w:p>
        </w:tc>
      </w:tr>
      <w:tr w:rsidR="00BD7E90" w14:paraId="3CFE8E86" w14:textId="77777777" w:rsidTr="00BD7E90">
        <w:trPr>
          <w:trHeight w:val="1175"/>
        </w:trPr>
        <w:tc>
          <w:tcPr>
            <w:tcW w:w="1890" w:type="dxa"/>
          </w:tcPr>
          <w:p w14:paraId="153972A6" w14:textId="1C506363" w:rsidR="00E547BA" w:rsidRDefault="00BD7E90">
            <w:r>
              <w:t xml:space="preserve">Comment </w:t>
            </w:r>
          </w:p>
        </w:tc>
        <w:tc>
          <w:tcPr>
            <w:tcW w:w="1890" w:type="dxa"/>
          </w:tcPr>
          <w:p w14:paraId="57F014A2" w14:textId="33FAFA57" w:rsidR="00E547BA" w:rsidRDefault="00BD7E90">
            <w:r>
              <w:t>Com</w:t>
            </w:r>
          </w:p>
        </w:tc>
        <w:tc>
          <w:tcPr>
            <w:tcW w:w="1890" w:type="dxa"/>
          </w:tcPr>
          <w:p w14:paraId="30546BE3" w14:textId="1D68A12C" w:rsidR="00E547BA" w:rsidRDefault="00BD7E90">
            <w:r>
              <w:t>\#</w:t>
            </w:r>
          </w:p>
        </w:tc>
        <w:tc>
          <w:tcPr>
            <w:tcW w:w="1890" w:type="dxa"/>
          </w:tcPr>
          <w:p w14:paraId="31BB9F8F" w14:textId="26A3A562" w:rsidR="00E547BA" w:rsidRDefault="00BD7E90">
            <w:r>
              <w:t>#</w:t>
            </w:r>
          </w:p>
        </w:tc>
        <w:tc>
          <w:tcPr>
            <w:tcW w:w="1890" w:type="dxa"/>
          </w:tcPr>
          <w:p w14:paraId="05E4FE5B" w14:textId="6FB5209A" w:rsidR="00E547BA" w:rsidRDefault="00BD7E90">
            <w:r>
              <w:t xml:space="preserve">Any string after # is a comment and not seen by compiler as code </w:t>
            </w:r>
          </w:p>
        </w:tc>
      </w:tr>
      <w:tr w:rsidR="00BD7E90" w14:paraId="16E444BE" w14:textId="77777777" w:rsidTr="00BD7E90">
        <w:trPr>
          <w:trHeight w:val="588"/>
        </w:trPr>
        <w:tc>
          <w:tcPr>
            <w:tcW w:w="1890" w:type="dxa"/>
          </w:tcPr>
          <w:p w14:paraId="0CAE7DA1" w14:textId="3BEC07A6" w:rsidR="00E547BA" w:rsidRDefault="00BD7E90">
            <w:r>
              <w:t xml:space="preserve">Operators: arithmetic </w:t>
            </w:r>
          </w:p>
        </w:tc>
        <w:tc>
          <w:tcPr>
            <w:tcW w:w="1890" w:type="dxa"/>
          </w:tcPr>
          <w:p w14:paraId="1D163FE4" w14:textId="64E709F5" w:rsidR="00E547BA" w:rsidRDefault="00EE40B5">
            <w:r>
              <w:t>ADD</w:t>
            </w:r>
          </w:p>
        </w:tc>
        <w:tc>
          <w:tcPr>
            <w:tcW w:w="1890" w:type="dxa"/>
          </w:tcPr>
          <w:p w14:paraId="799DBC5B" w14:textId="56B2949F" w:rsidR="00E547BA" w:rsidRDefault="00BD7E90">
            <w:r>
              <w:t>\+</w:t>
            </w:r>
          </w:p>
        </w:tc>
        <w:tc>
          <w:tcPr>
            <w:tcW w:w="1890" w:type="dxa"/>
          </w:tcPr>
          <w:p w14:paraId="334FE78B" w14:textId="302C180E" w:rsidR="00E547BA" w:rsidRDefault="004250F9">
            <w:r>
              <w:t>+</w:t>
            </w:r>
          </w:p>
        </w:tc>
        <w:tc>
          <w:tcPr>
            <w:tcW w:w="1890" w:type="dxa"/>
          </w:tcPr>
          <w:p w14:paraId="1B729C56" w14:textId="333F9F14" w:rsidR="00E547BA" w:rsidRDefault="009B16D6">
            <w:r>
              <w:t>Addition: adds value a to value b</w:t>
            </w:r>
          </w:p>
        </w:tc>
      </w:tr>
      <w:tr w:rsidR="00BD7E90" w14:paraId="231B5063" w14:textId="77777777" w:rsidTr="00BD7E90">
        <w:trPr>
          <w:trHeight w:val="298"/>
        </w:trPr>
        <w:tc>
          <w:tcPr>
            <w:tcW w:w="1890" w:type="dxa"/>
          </w:tcPr>
          <w:p w14:paraId="4E2DFB06" w14:textId="77777777" w:rsidR="00E547BA" w:rsidRDefault="00E547BA"/>
        </w:tc>
        <w:tc>
          <w:tcPr>
            <w:tcW w:w="1890" w:type="dxa"/>
          </w:tcPr>
          <w:p w14:paraId="5503F264" w14:textId="406F2FA5" w:rsidR="00E547BA" w:rsidRDefault="00EE40B5">
            <w:r>
              <w:t>SUB</w:t>
            </w:r>
          </w:p>
        </w:tc>
        <w:tc>
          <w:tcPr>
            <w:tcW w:w="1890" w:type="dxa"/>
          </w:tcPr>
          <w:p w14:paraId="1376BEAC" w14:textId="62AF2AC3" w:rsidR="00E547BA" w:rsidRDefault="004250F9">
            <w:r>
              <w:t>\</w:t>
            </w:r>
            <w:r w:rsidR="00BD7E90">
              <w:t>-</w:t>
            </w:r>
          </w:p>
        </w:tc>
        <w:tc>
          <w:tcPr>
            <w:tcW w:w="1890" w:type="dxa"/>
          </w:tcPr>
          <w:p w14:paraId="4D7D85E1" w14:textId="41E951A3" w:rsidR="00E547BA" w:rsidRDefault="00457611">
            <w:r>
              <w:t>-</w:t>
            </w:r>
          </w:p>
        </w:tc>
        <w:tc>
          <w:tcPr>
            <w:tcW w:w="1890" w:type="dxa"/>
          </w:tcPr>
          <w:p w14:paraId="6385E7D2" w14:textId="311E73FD" w:rsidR="00E547BA" w:rsidRDefault="009B16D6">
            <w:r>
              <w:t xml:space="preserve">Subtraction: subtract value a from value a </w:t>
            </w:r>
          </w:p>
        </w:tc>
      </w:tr>
      <w:tr w:rsidR="00BD7E90" w:rsidRPr="009B16D6" w14:paraId="4767220E" w14:textId="77777777" w:rsidTr="00BD7E90">
        <w:trPr>
          <w:trHeight w:val="298"/>
        </w:trPr>
        <w:tc>
          <w:tcPr>
            <w:tcW w:w="1890" w:type="dxa"/>
          </w:tcPr>
          <w:p w14:paraId="69E7AB6C" w14:textId="77777777" w:rsidR="00E547BA" w:rsidRDefault="00E547BA"/>
        </w:tc>
        <w:tc>
          <w:tcPr>
            <w:tcW w:w="1890" w:type="dxa"/>
          </w:tcPr>
          <w:p w14:paraId="77A836AE" w14:textId="47BB4EBE" w:rsidR="00E547BA" w:rsidRDefault="004250F9">
            <w:r>
              <w:t>MUL</w:t>
            </w:r>
          </w:p>
        </w:tc>
        <w:tc>
          <w:tcPr>
            <w:tcW w:w="1890" w:type="dxa"/>
          </w:tcPr>
          <w:p w14:paraId="0B46B95C" w14:textId="750862D6" w:rsidR="00E547BA" w:rsidRDefault="004250F9">
            <w:r>
              <w:t>\</w:t>
            </w:r>
            <w:r w:rsidR="00BD7E90">
              <w:t>*</w:t>
            </w:r>
          </w:p>
        </w:tc>
        <w:tc>
          <w:tcPr>
            <w:tcW w:w="1890" w:type="dxa"/>
          </w:tcPr>
          <w:p w14:paraId="3341B38C" w14:textId="388B4361" w:rsidR="00E547BA" w:rsidRDefault="004250F9">
            <w:r>
              <w:t>*</w:t>
            </w:r>
          </w:p>
        </w:tc>
        <w:tc>
          <w:tcPr>
            <w:tcW w:w="1890" w:type="dxa"/>
          </w:tcPr>
          <w:p w14:paraId="7A91D361" w14:textId="27CE502A" w:rsidR="00E547BA" w:rsidRPr="0001660F" w:rsidRDefault="009B16D6">
            <w:pPr>
              <w:rPr>
                <w:rPrChange w:id="0" w:author="Abdelhadi Marjane &lt; 107219 &gt;" w:date="2023-03-19T13:52:00Z">
                  <w:rPr>
                    <w:lang w:val="fr-FR"/>
                  </w:rPr>
                </w:rPrChange>
              </w:rPr>
            </w:pPr>
            <w:proofErr w:type="gramStart"/>
            <w:r w:rsidRPr="0001660F">
              <w:rPr>
                <w:rPrChange w:id="1" w:author="Abdelhadi Marjane &lt; 107219 &gt;" w:date="2023-03-19T13:52:00Z">
                  <w:rPr>
                    <w:lang w:val="fr-FR"/>
                  </w:rPr>
                </w:rPrChange>
              </w:rPr>
              <w:t>Multiplication :</w:t>
            </w:r>
            <w:proofErr w:type="gramEnd"/>
            <w:r w:rsidRPr="0001660F">
              <w:rPr>
                <w:rPrChange w:id="2" w:author="Abdelhadi Marjane &lt; 107219 &gt;" w:date="2023-03-19T13:52:00Z">
                  <w:rPr>
                    <w:lang w:val="fr-FR"/>
                  </w:rPr>
                </w:rPrChange>
              </w:rPr>
              <w:t xml:space="preserve"> multiplies value a by value b</w:t>
            </w:r>
          </w:p>
        </w:tc>
      </w:tr>
      <w:tr w:rsidR="00C43993" w14:paraId="044D4987" w14:textId="77777777" w:rsidTr="00BD7E90">
        <w:trPr>
          <w:trHeight w:val="298"/>
        </w:trPr>
        <w:tc>
          <w:tcPr>
            <w:tcW w:w="1890" w:type="dxa"/>
          </w:tcPr>
          <w:p w14:paraId="1EF4C754" w14:textId="77777777" w:rsidR="00BD7E90" w:rsidRPr="0001660F" w:rsidRDefault="00BD7E90">
            <w:pPr>
              <w:rPr>
                <w:rPrChange w:id="3" w:author="Abdelhadi Marjane &lt; 107219 &gt;" w:date="2023-03-19T13:52:00Z">
                  <w:rPr>
                    <w:lang w:val="fr-FR"/>
                  </w:rPr>
                </w:rPrChange>
              </w:rPr>
            </w:pPr>
          </w:p>
        </w:tc>
        <w:tc>
          <w:tcPr>
            <w:tcW w:w="1890" w:type="dxa"/>
          </w:tcPr>
          <w:p w14:paraId="2F8FA481" w14:textId="7DAC6D32" w:rsidR="00BD7E90" w:rsidRDefault="004250F9">
            <w:r>
              <w:t>D</w:t>
            </w:r>
            <w:r w:rsidR="00382679">
              <w:t>I</w:t>
            </w:r>
            <w:r>
              <w:t>V</w:t>
            </w:r>
          </w:p>
        </w:tc>
        <w:tc>
          <w:tcPr>
            <w:tcW w:w="1890" w:type="dxa"/>
          </w:tcPr>
          <w:p w14:paraId="34A6AB2D" w14:textId="2045E128" w:rsidR="00BD7E90" w:rsidRDefault="3D677CAC">
            <w:r>
              <w:t>/</w:t>
            </w:r>
          </w:p>
        </w:tc>
        <w:tc>
          <w:tcPr>
            <w:tcW w:w="1890" w:type="dxa"/>
          </w:tcPr>
          <w:p w14:paraId="7901ADAB" w14:textId="7803CF7F" w:rsidR="00BD7E90" w:rsidRDefault="77AE3364">
            <w:r>
              <w:t>/</w:t>
            </w:r>
          </w:p>
        </w:tc>
        <w:tc>
          <w:tcPr>
            <w:tcW w:w="1890" w:type="dxa"/>
          </w:tcPr>
          <w:p w14:paraId="50706E88" w14:textId="3298A1E3" w:rsidR="00BD7E90" w:rsidRDefault="009B16D6">
            <w:r>
              <w:t>Division: divides value a by value b</w:t>
            </w:r>
            <w:ins w:id="4" w:author="Abdelhadi Marjane &lt; 107219 &gt;" w:date="2023-03-19T17:43:00Z">
              <w:r w:rsidR="0001660F">
                <w:t xml:space="preserve"> </w:t>
              </w:r>
              <w:r w:rsidR="002A5F02">
                <w:t xml:space="preserve">it </w:t>
              </w:r>
              <w:r w:rsidR="007B666E">
                <w:t xml:space="preserve">is a floor function so it </w:t>
              </w:r>
              <w:proofErr w:type="spellStart"/>
              <w:proofErr w:type="gramStart"/>
              <w:r w:rsidR="007B666E">
                <w:t>wont</w:t>
              </w:r>
              <w:proofErr w:type="spellEnd"/>
              <w:proofErr w:type="gramEnd"/>
              <w:r w:rsidR="007B666E">
                <w:t xml:space="preserve"> return a decimal number </w:t>
              </w:r>
            </w:ins>
          </w:p>
        </w:tc>
      </w:tr>
      <w:tr w:rsidR="00C43993" w14:paraId="0A51D9E7" w14:textId="77777777" w:rsidTr="00BD7E90">
        <w:trPr>
          <w:trHeight w:val="298"/>
        </w:trPr>
        <w:tc>
          <w:tcPr>
            <w:tcW w:w="1890" w:type="dxa"/>
          </w:tcPr>
          <w:p w14:paraId="74B5F7B7" w14:textId="77777777" w:rsidR="00BD7E90" w:rsidRDefault="00BD7E90"/>
        </w:tc>
        <w:tc>
          <w:tcPr>
            <w:tcW w:w="1890" w:type="dxa"/>
          </w:tcPr>
          <w:p w14:paraId="03ED1DB9" w14:textId="473DD3E0" w:rsidR="00BD7E90" w:rsidRDefault="004250F9">
            <w:r>
              <w:t>ASSI</w:t>
            </w:r>
            <w:r w:rsidR="00EE40B5">
              <w:t>GN</w:t>
            </w:r>
          </w:p>
        </w:tc>
        <w:tc>
          <w:tcPr>
            <w:tcW w:w="1890" w:type="dxa"/>
          </w:tcPr>
          <w:p w14:paraId="3A99E799" w14:textId="60BEF22E" w:rsidR="00BD7E90" w:rsidRDefault="004250F9">
            <w:r>
              <w:t>\=</w:t>
            </w:r>
          </w:p>
        </w:tc>
        <w:tc>
          <w:tcPr>
            <w:tcW w:w="1890" w:type="dxa"/>
          </w:tcPr>
          <w:p w14:paraId="3D56A48F" w14:textId="7AD7216A" w:rsidR="00BD7E90" w:rsidRDefault="004250F9">
            <w:r>
              <w:t>=</w:t>
            </w:r>
          </w:p>
        </w:tc>
        <w:tc>
          <w:tcPr>
            <w:tcW w:w="1890" w:type="dxa"/>
          </w:tcPr>
          <w:p w14:paraId="3FF3E2D5" w14:textId="324346CE" w:rsidR="00BD7E90" w:rsidRDefault="009B16D6">
            <w:r>
              <w:t>Assignment: assigns value a to value b</w:t>
            </w:r>
          </w:p>
        </w:tc>
      </w:tr>
      <w:tr w:rsidR="004250F9" w14:paraId="2AE72B44" w14:textId="77777777" w:rsidTr="00BD7E90">
        <w:trPr>
          <w:trHeight w:val="298"/>
        </w:trPr>
        <w:tc>
          <w:tcPr>
            <w:tcW w:w="1890" w:type="dxa"/>
          </w:tcPr>
          <w:p w14:paraId="33F51521" w14:textId="2E5B0329" w:rsidR="004250F9" w:rsidRDefault="004250F9">
            <w:r>
              <w:t xml:space="preserve">Operators: comparison </w:t>
            </w:r>
          </w:p>
        </w:tc>
        <w:tc>
          <w:tcPr>
            <w:tcW w:w="1890" w:type="dxa"/>
          </w:tcPr>
          <w:p w14:paraId="5C38719F" w14:textId="6993939E" w:rsidR="004250F9" w:rsidRDefault="004250F9">
            <w:r>
              <w:t>EQU</w:t>
            </w:r>
          </w:p>
        </w:tc>
        <w:tc>
          <w:tcPr>
            <w:tcW w:w="1890" w:type="dxa"/>
          </w:tcPr>
          <w:p w14:paraId="7C6BCA68" w14:textId="185DCAA5" w:rsidR="004250F9" w:rsidRDefault="004250F9">
            <w:r>
              <w:t>\$</w:t>
            </w:r>
          </w:p>
        </w:tc>
        <w:tc>
          <w:tcPr>
            <w:tcW w:w="1890" w:type="dxa"/>
          </w:tcPr>
          <w:p w14:paraId="4E40FC54" w14:textId="21CEAE02" w:rsidR="004250F9" w:rsidRDefault="009B16D6">
            <w:r>
              <w:t>$</w:t>
            </w:r>
          </w:p>
        </w:tc>
        <w:tc>
          <w:tcPr>
            <w:tcW w:w="1890" w:type="dxa"/>
          </w:tcPr>
          <w:p w14:paraId="2E1D08CB" w14:textId="11CA7757" w:rsidR="004250F9" w:rsidRDefault="009B16D6">
            <w:r>
              <w:t xml:space="preserve">Equality: compares if value </w:t>
            </w:r>
            <w:proofErr w:type="gramStart"/>
            <w:r>
              <w:t>a</w:t>
            </w:r>
            <w:proofErr w:type="gramEnd"/>
            <w:r>
              <w:t xml:space="preserve"> equal’s value b</w:t>
            </w:r>
          </w:p>
        </w:tc>
      </w:tr>
      <w:tr w:rsidR="00C43993" w14:paraId="61855967" w14:textId="77777777" w:rsidTr="00BD7E90">
        <w:trPr>
          <w:trHeight w:val="298"/>
        </w:trPr>
        <w:tc>
          <w:tcPr>
            <w:tcW w:w="1890" w:type="dxa"/>
          </w:tcPr>
          <w:p w14:paraId="5F611950" w14:textId="77777777" w:rsidR="00BD7E90" w:rsidRDefault="00BD7E90"/>
        </w:tc>
        <w:tc>
          <w:tcPr>
            <w:tcW w:w="1890" w:type="dxa"/>
          </w:tcPr>
          <w:p w14:paraId="2B14ED8D" w14:textId="3F2094D7" w:rsidR="00BD7E90" w:rsidRDefault="00A574DD">
            <w:r>
              <w:t>SMALL</w:t>
            </w:r>
          </w:p>
        </w:tc>
        <w:tc>
          <w:tcPr>
            <w:tcW w:w="1890" w:type="dxa"/>
          </w:tcPr>
          <w:p w14:paraId="5CEA0BBE" w14:textId="6820721C" w:rsidR="00BD7E90" w:rsidRDefault="009B16D6">
            <w:r>
              <w:t>\&lt;</w:t>
            </w:r>
          </w:p>
        </w:tc>
        <w:tc>
          <w:tcPr>
            <w:tcW w:w="1890" w:type="dxa"/>
          </w:tcPr>
          <w:p w14:paraId="19D169D8" w14:textId="50EED609" w:rsidR="00BD7E90" w:rsidRDefault="009B16D6">
            <w:r>
              <w:t>&lt;</w:t>
            </w:r>
          </w:p>
        </w:tc>
        <w:tc>
          <w:tcPr>
            <w:tcW w:w="1890" w:type="dxa"/>
          </w:tcPr>
          <w:p w14:paraId="11D63393" w14:textId="34AC78FC" w:rsidR="00BD7E90" w:rsidRDefault="00A574DD">
            <w:r>
              <w:t>smaller</w:t>
            </w:r>
            <w:r w:rsidR="009B16D6">
              <w:t xml:space="preserve"> then: compares </w:t>
            </w:r>
            <w:proofErr w:type="gramStart"/>
            <w:r w:rsidR="009B16D6">
              <w:t>is</w:t>
            </w:r>
            <w:proofErr w:type="gramEnd"/>
            <w:r w:rsidR="009B16D6">
              <w:t xml:space="preserve"> value a is </w:t>
            </w:r>
            <w:r>
              <w:t>smaller</w:t>
            </w:r>
            <w:r w:rsidR="009B16D6">
              <w:t xml:space="preserve"> </w:t>
            </w:r>
            <w:proofErr w:type="spellStart"/>
            <w:r w:rsidR="009B16D6">
              <w:t>then</w:t>
            </w:r>
            <w:proofErr w:type="spellEnd"/>
            <w:r w:rsidR="009B16D6">
              <w:t xml:space="preserve"> value b </w:t>
            </w:r>
          </w:p>
        </w:tc>
      </w:tr>
      <w:tr w:rsidR="00C43993" w14:paraId="5677F7CD" w14:textId="77777777" w:rsidTr="00BD7E90">
        <w:trPr>
          <w:trHeight w:val="298"/>
        </w:trPr>
        <w:tc>
          <w:tcPr>
            <w:tcW w:w="1890" w:type="dxa"/>
          </w:tcPr>
          <w:p w14:paraId="70F625FD" w14:textId="77777777" w:rsidR="00BD7E90" w:rsidRDefault="00BD7E90"/>
        </w:tc>
        <w:tc>
          <w:tcPr>
            <w:tcW w:w="1890" w:type="dxa"/>
          </w:tcPr>
          <w:p w14:paraId="2E1C49A8" w14:textId="7892230F" w:rsidR="00BD7E90" w:rsidRDefault="00A574DD">
            <w:r>
              <w:t>SMALL</w:t>
            </w:r>
            <w:r w:rsidR="009B16D6">
              <w:t>QUI</w:t>
            </w:r>
          </w:p>
        </w:tc>
        <w:tc>
          <w:tcPr>
            <w:tcW w:w="1890" w:type="dxa"/>
          </w:tcPr>
          <w:p w14:paraId="0E42777E" w14:textId="72D85739" w:rsidR="00BD7E90" w:rsidRDefault="64DEA4F8">
            <w:r>
              <w:t>\</w:t>
            </w:r>
          </w:p>
        </w:tc>
        <w:tc>
          <w:tcPr>
            <w:tcW w:w="1890" w:type="dxa"/>
          </w:tcPr>
          <w:p w14:paraId="26EEDEDD" w14:textId="3A94437A" w:rsidR="00BD7E90" w:rsidRDefault="28FA5409">
            <w:r>
              <w:t>\</w:t>
            </w:r>
          </w:p>
        </w:tc>
        <w:tc>
          <w:tcPr>
            <w:tcW w:w="1890" w:type="dxa"/>
          </w:tcPr>
          <w:p w14:paraId="34E87FB4" w14:textId="343B7D18" w:rsidR="00BD7E90" w:rsidRDefault="00A574DD">
            <w:r>
              <w:t>smaller</w:t>
            </w:r>
            <w:r w:rsidR="009B16D6">
              <w:t xml:space="preserve"> or equals: compare if value a </w:t>
            </w:r>
            <w:r w:rsidR="009B16D6">
              <w:lastRenderedPageBreak/>
              <w:t xml:space="preserve">is </w:t>
            </w:r>
            <w:r>
              <w:t xml:space="preserve">smaller </w:t>
            </w:r>
            <w:r w:rsidR="009B16D6">
              <w:t xml:space="preserve">or equals value b </w:t>
            </w:r>
          </w:p>
        </w:tc>
      </w:tr>
      <w:tr w:rsidR="00C43993" w14:paraId="3BBD123D" w14:textId="77777777" w:rsidTr="00BD7E90">
        <w:trPr>
          <w:trHeight w:val="298"/>
        </w:trPr>
        <w:tc>
          <w:tcPr>
            <w:tcW w:w="1890" w:type="dxa"/>
          </w:tcPr>
          <w:p w14:paraId="07EDB99F" w14:textId="77777777" w:rsidR="00BD7E90" w:rsidRDefault="00BD7E90"/>
        </w:tc>
        <w:tc>
          <w:tcPr>
            <w:tcW w:w="1890" w:type="dxa"/>
          </w:tcPr>
          <w:p w14:paraId="45F6C47B" w14:textId="579DB48A" w:rsidR="00BD7E90" w:rsidRDefault="00A574DD">
            <w:r>
              <w:t>NOTEQUI</w:t>
            </w:r>
          </w:p>
        </w:tc>
        <w:tc>
          <w:tcPr>
            <w:tcW w:w="1890" w:type="dxa"/>
          </w:tcPr>
          <w:p w14:paraId="26DC739C" w14:textId="5A96E86F" w:rsidR="00BD7E90" w:rsidRDefault="00A574DD">
            <w:r>
              <w:t>\!</w:t>
            </w:r>
          </w:p>
        </w:tc>
        <w:tc>
          <w:tcPr>
            <w:tcW w:w="1890" w:type="dxa"/>
          </w:tcPr>
          <w:p w14:paraId="724BE1BD" w14:textId="527058BE" w:rsidR="00BD7E90" w:rsidRDefault="00A574DD">
            <w:r>
              <w:t>!</w:t>
            </w:r>
          </w:p>
        </w:tc>
        <w:tc>
          <w:tcPr>
            <w:tcW w:w="1890" w:type="dxa"/>
          </w:tcPr>
          <w:p w14:paraId="7E2D32D9" w14:textId="77777777" w:rsidR="00BD7E90" w:rsidRDefault="00A574DD">
            <w:r>
              <w:t xml:space="preserve">Inequal: compares if value a is inequal to value </w:t>
            </w:r>
            <w:proofErr w:type="gramStart"/>
            <w:r>
              <w:t>b</w:t>
            </w:r>
            <w:proofErr w:type="gramEnd"/>
          </w:p>
          <w:p w14:paraId="64200718" w14:textId="3904E057" w:rsidR="0093387C" w:rsidRDefault="00A23505">
            <w:r>
              <w:t xml:space="preserve">Returns true if </w:t>
            </w:r>
            <w:r w:rsidR="00B11C4A">
              <w:t xml:space="preserve">they are not the same value </w:t>
            </w:r>
          </w:p>
        </w:tc>
      </w:tr>
      <w:tr w:rsidR="00C43993" w14:paraId="38DA6472" w14:textId="77777777" w:rsidTr="00BD7E90">
        <w:trPr>
          <w:trHeight w:val="298"/>
        </w:trPr>
        <w:tc>
          <w:tcPr>
            <w:tcW w:w="1890" w:type="dxa"/>
          </w:tcPr>
          <w:p w14:paraId="73B0854B" w14:textId="1FE90F2B" w:rsidR="00BD7E90" w:rsidRDefault="00A574DD">
            <w:r>
              <w:t xml:space="preserve">Operators: Logic </w:t>
            </w:r>
          </w:p>
        </w:tc>
        <w:tc>
          <w:tcPr>
            <w:tcW w:w="1890" w:type="dxa"/>
          </w:tcPr>
          <w:p w14:paraId="55F67CC4" w14:textId="1CB74D86" w:rsidR="00BD7E90" w:rsidRDefault="00A574DD">
            <w:r>
              <w:t>OR</w:t>
            </w:r>
          </w:p>
        </w:tc>
        <w:tc>
          <w:tcPr>
            <w:tcW w:w="1890" w:type="dxa"/>
          </w:tcPr>
          <w:p w14:paraId="6C1D420B" w14:textId="5A73233F" w:rsidR="00BD7E90" w:rsidRDefault="00794170">
            <w:r>
              <w:t>\I</w:t>
            </w:r>
          </w:p>
        </w:tc>
        <w:tc>
          <w:tcPr>
            <w:tcW w:w="1890" w:type="dxa"/>
          </w:tcPr>
          <w:p w14:paraId="397B8DD7" w14:textId="6F5DFDB5" w:rsidR="00BD7E90" w:rsidRDefault="00794170">
            <w:r>
              <w:t>I</w:t>
            </w:r>
          </w:p>
        </w:tc>
        <w:tc>
          <w:tcPr>
            <w:tcW w:w="1890" w:type="dxa"/>
          </w:tcPr>
          <w:p w14:paraId="53FD5608" w14:textId="62287E75" w:rsidR="00BD7E90" w:rsidRDefault="00794170">
            <w:r>
              <w:t>OR: True only when a or b are true</w:t>
            </w:r>
          </w:p>
        </w:tc>
      </w:tr>
      <w:tr w:rsidR="00C43993" w14:paraId="3F723BEA" w14:textId="77777777" w:rsidTr="00BD7E90">
        <w:trPr>
          <w:trHeight w:val="298"/>
        </w:trPr>
        <w:tc>
          <w:tcPr>
            <w:tcW w:w="1890" w:type="dxa"/>
          </w:tcPr>
          <w:p w14:paraId="463A1A76" w14:textId="77777777" w:rsidR="00BD7E90" w:rsidRDefault="00BD7E90"/>
        </w:tc>
        <w:tc>
          <w:tcPr>
            <w:tcW w:w="1890" w:type="dxa"/>
          </w:tcPr>
          <w:p w14:paraId="3E15FCDF" w14:textId="360AD91C" w:rsidR="00BD7E90" w:rsidRDefault="00A574DD">
            <w:r>
              <w:t>AND</w:t>
            </w:r>
          </w:p>
        </w:tc>
        <w:tc>
          <w:tcPr>
            <w:tcW w:w="1890" w:type="dxa"/>
          </w:tcPr>
          <w:p w14:paraId="6C92C3A9" w14:textId="0E1C0D91" w:rsidR="00BD7E90" w:rsidRDefault="00794170">
            <w:r>
              <w:t>\&amp;</w:t>
            </w:r>
          </w:p>
        </w:tc>
        <w:tc>
          <w:tcPr>
            <w:tcW w:w="1890" w:type="dxa"/>
          </w:tcPr>
          <w:p w14:paraId="556923A1" w14:textId="7DAA8566" w:rsidR="00BD7E90" w:rsidRDefault="00794170">
            <w:r>
              <w:t>&amp;</w:t>
            </w:r>
          </w:p>
        </w:tc>
        <w:tc>
          <w:tcPr>
            <w:tcW w:w="1890" w:type="dxa"/>
          </w:tcPr>
          <w:p w14:paraId="3D88AD6E" w14:textId="39016429" w:rsidR="00BD7E90" w:rsidRDefault="00794170">
            <w:r>
              <w:t xml:space="preserve">AND: a and b </w:t>
            </w:r>
          </w:p>
        </w:tc>
      </w:tr>
      <w:tr w:rsidR="00C43993" w14:paraId="1E22D825" w14:textId="77777777" w:rsidTr="00BD7E90">
        <w:trPr>
          <w:trHeight w:val="298"/>
        </w:trPr>
        <w:tc>
          <w:tcPr>
            <w:tcW w:w="1890" w:type="dxa"/>
          </w:tcPr>
          <w:p w14:paraId="59C4D2FC" w14:textId="77777777" w:rsidR="00BD7E90" w:rsidRDefault="00BD7E90"/>
        </w:tc>
        <w:tc>
          <w:tcPr>
            <w:tcW w:w="1890" w:type="dxa"/>
          </w:tcPr>
          <w:p w14:paraId="6EDEF731" w14:textId="3FBABD3D" w:rsidR="00BD7E90" w:rsidRDefault="00A574DD">
            <w:r>
              <w:t>NOT</w:t>
            </w:r>
          </w:p>
        </w:tc>
        <w:tc>
          <w:tcPr>
            <w:tcW w:w="1890" w:type="dxa"/>
          </w:tcPr>
          <w:p w14:paraId="7ABE1758" w14:textId="654139CF" w:rsidR="00BD7E90" w:rsidRDefault="00794170">
            <w:r>
              <w:t>\!!</w:t>
            </w:r>
          </w:p>
        </w:tc>
        <w:tc>
          <w:tcPr>
            <w:tcW w:w="1890" w:type="dxa"/>
          </w:tcPr>
          <w:p w14:paraId="6992979B" w14:textId="3DBC146B" w:rsidR="00BD7E90" w:rsidRDefault="00794170">
            <w:r>
              <w:t>!!</w:t>
            </w:r>
          </w:p>
        </w:tc>
        <w:tc>
          <w:tcPr>
            <w:tcW w:w="1890" w:type="dxa"/>
          </w:tcPr>
          <w:p w14:paraId="37CF1344" w14:textId="3C88E102" w:rsidR="00BD7E90" w:rsidRDefault="00794170">
            <w:r>
              <w:t xml:space="preserve">NOT: true when </w:t>
            </w:r>
            <w:proofErr w:type="gramStart"/>
            <w:r>
              <w:t>Not</w:t>
            </w:r>
            <w:proofErr w:type="gramEnd"/>
            <w:r>
              <w:t xml:space="preserve"> a is True </w:t>
            </w:r>
          </w:p>
        </w:tc>
      </w:tr>
      <w:tr w:rsidR="005F22F3" w14:paraId="7AE22270" w14:textId="77777777" w:rsidTr="00BD7E90">
        <w:trPr>
          <w:trHeight w:val="298"/>
        </w:trPr>
        <w:tc>
          <w:tcPr>
            <w:tcW w:w="1890" w:type="dxa"/>
          </w:tcPr>
          <w:p w14:paraId="2269071B" w14:textId="77777777" w:rsidR="005F22F3" w:rsidRDefault="005F22F3"/>
        </w:tc>
        <w:tc>
          <w:tcPr>
            <w:tcW w:w="1890" w:type="dxa"/>
          </w:tcPr>
          <w:p w14:paraId="3242487D" w14:textId="2B8F9B0A" w:rsidR="005F22F3" w:rsidRDefault="00B94A25">
            <w:r>
              <w:t>CONCA</w:t>
            </w:r>
          </w:p>
        </w:tc>
        <w:tc>
          <w:tcPr>
            <w:tcW w:w="1890" w:type="dxa"/>
          </w:tcPr>
          <w:p w14:paraId="33E3A74C" w14:textId="618F1C91" w:rsidR="005F22F3" w:rsidRDefault="00F04FEA">
            <w:r>
              <w:t>\</w:t>
            </w:r>
            <w:r w:rsidR="00C01A67">
              <w:t>~</w:t>
            </w:r>
          </w:p>
        </w:tc>
        <w:tc>
          <w:tcPr>
            <w:tcW w:w="1890" w:type="dxa"/>
          </w:tcPr>
          <w:p w14:paraId="3F95D7D1" w14:textId="5913FBA5" w:rsidR="005F22F3" w:rsidRDefault="00D34B1A">
            <w:r>
              <w:t>~</w:t>
            </w:r>
          </w:p>
        </w:tc>
        <w:tc>
          <w:tcPr>
            <w:tcW w:w="1890" w:type="dxa"/>
          </w:tcPr>
          <w:p w14:paraId="72853228" w14:textId="07FF0D52" w:rsidR="005F22F3" w:rsidRDefault="00D34B1A">
            <w:r>
              <w:t>Concatenate value that is already in the array and the value we want to add it to the array</w:t>
            </w:r>
          </w:p>
        </w:tc>
      </w:tr>
      <w:tr w:rsidR="00794170" w14:paraId="1D3F1EC6" w14:textId="77777777" w:rsidTr="00BD7E90">
        <w:trPr>
          <w:trHeight w:val="298"/>
        </w:trPr>
        <w:tc>
          <w:tcPr>
            <w:tcW w:w="1890" w:type="dxa"/>
          </w:tcPr>
          <w:p w14:paraId="7F05CDEE" w14:textId="34C82980" w:rsidR="00794170" w:rsidRDefault="006F555F">
            <w:r>
              <w:t>Punctuation</w:t>
            </w:r>
            <w:r w:rsidR="00B32DA1">
              <w:t>:</w:t>
            </w:r>
          </w:p>
        </w:tc>
        <w:tc>
          <w:tcPr>
            <w:tcW w:w="1890" w:type="dxa"/>
          </w:tcPr>
          <w:p w14:paraId="1CBA120F" w14:textId="02D65235" w:rsidR="00794170" w:rsidRDefault="00F63717">
            <w:r>
              <w:t>DOT</w:t>
            </w:r>
          </w:p>
        </w:tc>
        <w:tc>
          <w:tcPr>
            <w:tcW w:w="1890" w:type="dxa"/>
          </w:tcPr>
          <w:p w14:paraId="295380D3" w14:textId="57153893" w:rsidR="00794170" w:rsidRDefault="00F63717">
            <w:r>
              <w:t>\.</w:t>
            </w:r>
          </w:p>
        </w:tc>
        <w:tc>
          <w:tcPr>
            <w:tcW w:w="1890" w:type="dxa"/>
          </w:tcPr>
          <w:p w14:paraId="0381DB0C" w14:textId="5DCC5F3E" w:rsidR="00794170" w:rsidRDefault="002B4D3C">
            <w:r>
              <w:t>.</w:t>
            </w:r>
          </w:p>
        </w:tc>
        <w:tc>
          <w:tcPr>
            <w:tcW w:w="1890" w:type="dxa"/>
          </w:tcPr>
          <w:p w14:paraId="27BD1E46" w14:textId="63EAACC8" w:rsidR="00794170" w:rsidRDefault="0073122D">
            <w:r>
              <w:t>point</w:t>
            </w:r>
          </w:p>
        </w:tc>
      </w:tr>
      <w:tr w:rsidR="0046217F" w14:paraId="0D54DD9C" w14:textId="77777777" w:rsidTr="00BD7E90">
        <w:trPr>
          <w:trHeight w:val="298"/>
        </w:trPr>
        <w:tc>
          <w:tcPr>
            <w:tcW w:w="1890" w:type="dxa"/>
          </w:tcPr>
          <w:p w14:paraId="3ED34E06" w14:textId="77777777" w:rsidR="0046217F" w:rsidRDefault="0046217F"/>
        </w:tc>
        <w:tc>
          <w:tcPr>
            <w:tcW w:w="1890" w:type="dxa"/>
          </w:tcPr>
          <w:p w14:paraId="4B650D40" w14:textId="4379CF39" w:rsidR="0046217F" w:rsidRDefault="0046217F">
            <w:r>
              <w:t>SEMI</w:t>
            </w:r>
          </w:p>
        </w:tc>
        <w:tc>
          <w:tcPr>
            <w:tcW w:w="1890" w:type="dxa"/>
          </w:tcPr>
          <w:p w14:paraId="7EBA3E9E" w14:textId="2E79C60C" w:rsidR="0046217F" w:rsidRDefault="00F6397D">
            <w:r>
              <w:t>\,</w:t>
            </w:r>
          </w:p>
        </w:tc>
        <w:tc>
          <w:tcPr>
            <w:tcW w:w="1890" w:type="dxa"/>
          </w:tcPr>
          <w:p w14:paraId="4A012297" w14:textId="10AF8CA3" w:rsidR="0046217F" w:rsidRDefault="00F6397D">
            <w:r>
              <w:t>,</w:t>
            </w:r>
          </w:p>
        </w:tc>
        <w:tc>
          <w:tcPr>
            <w:tcW w:w="1890" w:type="dxa"/>
          </w:tcPr>
          <w:p w14:paraId="2898E9FA" w14:textId="233C0751" w:rsidR="0046217F" w:rsidRDefault="00F6397D">
            <w:r>
              <w:t>SEMI</w:t>
            </w:r>
          </w:p>
        </w:tc>
      </w:tr>
      <w:tr w:rsidR="00794170" w14:paraId="7F45C35B" w14:textId="77777777" w:rsidTr="00BD7E90">
        <w:trPr>
          <w:trHeight w:val="298"/>
        </w:trPr>
        <w:tc>
          <w:tcPr>
            <w:tcW w:w="1890" w:type="dxa"/>
          </w:tcPr>
          <w:p w14:paraId="40B82786" w14:textId="77777777" w:rsidR="00794170" w:rsidRDefault="00794170"/>
        </w:tc>
        <w:tc>
          <w:tcPr>
            <w:tcW w:w="1890" w:type="dxa"/>
          </w:tcPr>
          <w:p w14:paraId="73D10955" w14:textId="16981783" w:rsidR="00794170" w:rsidRDefault="00112306">
            <w:r>
              <w:t>ENDL</w:t>
            </w:r>
          </w:p>
        </w:tc>
        <w:tc>
          <w:tcPr>
            <w:tcW w:w="1890" w:type="dxa"/>
          </w:tcPr>
          <w:p w14:paraId="355FF0EC" w14:textId="642831BF" w:rsidR="00794170" w:rsidRDefault="00F63717">
            <w:r>
              <w:t>\;</w:t>
            </w:r>
          </w:p>
        </w:tc>
        <w:tc>
          <w:tcPr>
            <w:tcW w:w="1890" w:type="dxa"/>
          </w:tcPr>
          <w:p w14:paraId="3CAA6F11" w14:textId="6BF283AC" w:rsidR="00794170" w:rsidRDefault="002B4D3C">
            <w:r>
              <w:t>;</w:t>
            </w:r>
          </w:p>
        </w:tc>
        <w:tc>
          <w:tcPr>
            <w:tcW w:w="1890" w:type="dxa"/>
          </w:tcPr>
          <w:p w14:paraId="7173B724" w14:textId="69DC6270" w:rsidR="00794170" w:rsidRDefault="00112306">
            <w:r>
              <w:t>End</w:t>
            </w:r>
            <w:r w:rsidR="00B61B9C">
              <w:t xml:space="preserve"> </w:t>
            </w:r>
            <w:r>
              <w:t>of</w:t>
            </w:r>
            <w:r w:rsidR="00BE1A2E">
              <w:t xml:space="preserve"> </w:t>
            </w:r>
            <w:r>
              <w:t>line</w:t>
            </w:r>
          </w:p>
        </w:tc>
      </w:tr>
      <w:tr w:rsidR="00794170" w14:paraId="0DC4DCAE" w14:textId="77777777" w:rsidTr="00BD7E90">
        <w:trPr>
          <w:trHeight w:val="298"/>
        </w:trPr>
        <w:tc>
          <w:tcPr>
            <w:tcW w:w="1890" w:type="dxa"/>
          </w:tcPr>
          <w:p w14:paraId="43392359" w14:textId="77777777" w:rsidR="00794170" w:rsidRDefault="00794170"/>
        </w:tc>
        <w:tc>
          <w:tcPr>
            <w:tcW w:w="1890" w:type="dxa"/>
          </w:tcPr>
          <w:p w14:paraId="020DEA2C" w14:textId="750B164C" w:rsidR="00794170" w:rsidRDefault="00F63717">
            <w:r>
              <w:t>OP</w:t>
            </w:r>
            <w:r w:rsidR="00B772D0">
              <w:t>PARENT</w:t>
            </w:r>
          </w:p>
        </w:tc>
        <w:tc>
          <w:tcPr>
            <w:tcW w:w="1890" w:type="dxa"/>
          </w:tcPr>
          <w:p w14:paraId="6ADD4F7B" w14:textId="036CE77E" w:rsidR="00794170" w:rsidRDefault="00F63717">
            <w:r>
              <w:t>\ (</w:t>
            </w:r>
          </w:p>
        </w:tc>
        <w:tc>
          <w:tcPr>
            <w:tcW w:w="1890" w:type="dxa"/>
          </w:tcPr>
          <w:p w14:paraId="473F160D" w14:textId="3310FE29" w:rsidR="00794170" w:rsidRDefault="00457611">
            <w:r>
              <w:t>(</w:t>
            </w:r>
          </w:p>
        </w:tc>
        <w:tc>
          <w:tcPr>
            <w:tcW w:w="1890" w:type="dxa"/>
          </w:tcPr>
          <w:p w14:paraId="5A3DBE92" w14:textId="44E98FBB" w:rsidR="00794170" w:rsidRDefault="009472F9">
            <w:r>
              <w:t>Open brace</w:t>
            </w:r>
          </w:p>
        </w:tc>
      </w:tr>
      <w:tr w:rsidR="00794170" w14:paraId="1942DB8D" w14:textId="77777777" w:rsidTr="00BD7E90">
        <w:trPr>
          <w:trHeight w:val="298"/>
        </w:trPr>
        <w:tc>
          <w:tcPr>
            <w:tcW w:w="1890" w:type="dxa"/>
          </w:tcPr>
          <w:p w14:paraId="5C63CB5A" w14:textId="77777777" w:rsidR="00794170" w:rsidRDefault="00794170"/>
        </w:tc>
        <w:tc>
          <w:tcPr>
            <w:tcW w:w="1890" w:type="dxa"/>
          </w:tcPr>
          <w:p w14:paraId="7B7D2BB6" w14:textId="4260C83F" w:rsidR="00794170" w:rsidRDefault="00F63717">
            <w:r>
              <w:t>CL</w:t>
            </w:r>
            <w:r w:rsidR="00B772D0">
              <w:t>PARENT</w:t>
            </w:r>
          </w:p>
        </w:tc>
        <w:tc>
          <w:tcPr>
            <w:tcW w:w="1890" w:type="dxa"/>
          </w:tcPr>
          <w:p w14:paraId="0C02D42A" w14:textId="6D1AC2A6" w:rsidR="00794170" w:rsidRDefault="00F63717">
            <w:r>
              <w:t>\)</w:t>
            </w:r>
          </w:p>
        </w:tc>
        <w:tc>
          <w:tcPr>
            <w:tcW w:w="1890" w:type="dxa"/>
          </w:tcPr>
          <w:p w14:paraId="63920A39" w14:textId="3B09429F" w:rsidR="00794170" w:rsidRDefault="00472CFE">
            <w:r>
              <w:t>)</w:t>
            </w:r>
          </w:p>
        </w:tc>
        <w:tc>
          <w:tcPr>
            <w:tcW w:w="1890" w:type="dxa"/>
          </w:tcPr>
          <w:p w14:paraId="749F2B09" w14:textId="5CB8B036" w:rsidR="00794170" w:rsidRDefault="009472F9">
            <w:r>
              <w:t>Closing brace</w:t>
            </w:r>
          </w:p>
        </w:tc>
      </w:tr>
      <w:tr w:rsidR="00794170" w14:paraId="640E95CA" w14:textId="77777777" w:rsidTr="00BD7E90">
        <w:trPr>
          <w:trHeight w:val="298"/>
        </w:trPr>
        <w:tc>
          <w:tcPr>
            <w:tcW w:w="1890" w:type="dxa"/>
          </w:tcPr>
          <w:p w14:paraId="325E29CB" w14:textId="77777777" w:rsidR="00794170" w:rsidRDefault="00794170"/>
        </w:tc>
        <w:tc>
          <w:tcPr>
            <w:tcW w:w="1890" w:type="dxa"/>
          </w:tcPr>
          <w:p w14:paraId="61762A82" w14:textId="08A2C689" w:rsidR="00794170" w:rsidRDefault="00F63717">
            <w:r>
              <w:t>OPCURLY</w:t>
            </w:r>
          </w:p>
        </w:tc>
        <w:tc>
          <w:tcPr>
            <w:tcW w:w="1890" w:type="dxa"/>
          </w:tcPr>
          <w:p w14:paraId="0D49AE4C" w14:textId="73573B07" w:rsidR="00794170" w:rsidRDefault="00C43993">
            <w:r>
              <w:t>\</w:t>
            </w:r>
            <w:r w:rsidR="00F63717">
              <w:t>{</w:t>
            </w:r>
          </w:p>
        </w:tc>
        <w:tc>
          <w:tcPr>
            <w:tcW w:w="1890" w:type="dxa"/>
          </w:tcPr>
          <w:p w14:paraId="5EB050C1" w14:textId="29320E5D" w:rsidR="00794170" w:rsidRDefault="00472CFE">
            <w:r>
              <w:t>{</w:t>
            </w:r>
          </w:p>
        </w:tc>
        <w:tc>
          <w:tcPr>
            <w:tcW w:w="1890" w:type="dxa"/>
          </w:tcPr>
          <w:p w14:paraId="2D16F054" w14:textId="30597D44" w:rsidR="00794170" w:rsidRDefault="009472F9">
            <w:r>
              <w:t>Opening curly brace</w:t>
            </w:r>
          </w:p>
        </w:tc>
      </w:tr>
      <w:tr w:rsidR="00794170" w14:paraId="75B1BDA6" w14:textId="77777777" w:rsidTr="00BD7E90">
        <w:trPr>
          <w:trHeight w:val="298"/>
        </w:trPr>
        <w:tc>
          <w:tcPr>
            <w:tcW w:w="1890" w:type="dxa"/>
          </w:tcPr>
          <w:p w14:paraId="173512CE" w14:textId="77777777" w:rsidR="00794170" w:rsidRDefault="00794170"/>
        </w:tc>
        <w:tc>
          <w:tcPr>
            <w:tcW w:w="1890" w:type="dxa"/>
          </w:tcPr>
          <w:p w14:paraId="6A1F31F7" w14:textId="7E567D63" w:rsidR="00794170" w:rsidRDefault="00F63717">
            <w:r>
              <w:t>CLCURLY</w:t>
            </w:r>
          </w:p>
        </w:tc>
        <w:tc>
          <w:tcPr>
            <w:tcW w:w="1890" w:type="dxa"/>
          </w:tcPr>
          <w:p w14:paraId="49CCB55C" w14:textId="74807599" w:rsidR="00794170" w:rsidRDefault="00C43993">
            <w:r>
              <w:t>\</w:t>
            </w:r>
            <w:r w:rsidR="00F63717">
              <w:t>}</w:t>
            </w:r>
          </w:p>
        </w:tc>
        <w:tc>
          <w:tcPr>
            <w:tcW w:w="1890" w:type="dxa"/>
          </w:tcPr>
          <w:p w14:paraId="4D566216" w14:textId="005DD690" w:rsidR="00794170" w:rsidRDefault="00472CFE">
            <w:r>
              <w:t>}</w:t>
            </w:r>
          </w:p>
        </w:tc>
        <w:tc>
          <w:tcPr>
            <w:tcW w:w="1890" w:type="dxa"/>
          </w:tcPr>
          <w:p w14:paraId="05FDD3C4" w14:textId="1C3DB1A1" w:rsidR="00794170" w:rsidRDefault="009472F9">
            <w:r>
              <w:t>Closing curly brace</w:t>
            </w:r>
          </w:p>
        </w:tc>
      </w:tr>
      <w:tr w:rsidR="007142BC" w14:paraId="052F4325" w14:textId="77777777" w:rsidTr="00BD7E90">
        <w:trPr>
          <w:trHeight w:val="298"/>
        </w:trPr>
        <w:tc>
          <w:tcPr>
            <w:tcW w:w="1890" w:type="dxa"/>
          </w:tcPr>
          <w:p w14:paraId="5971FF09" w14:textId="77777777" w:rsidR="007142BC" w:rsidRDefault="007142BC"/>
        </w:tc>
        <w:tc>
          <w:tcPr>
            <w:tcW w:w="1890" w:type="dxa"/>
          </w:tcPr>
          <w:p w14:paraId="0551D6A3" w14:textId="2BA0F3FE" w:rsidR="007142BC" w:rsidRDefault="007142BC">
            <w:r>
              <w:t>OPBRACKET</w:t>
            </w:r>
          </w:p>
        </w:tc>
        <w:tc>
          <w:tcPr>
            <w:tcW w:w="1890" w:type="dxa"/>
          </w:tcPr>
          <w:p w14:paraId="2FA3E0F1" w14:textId="4A70F6D2" w:rsidR="007142BC" w:rsidRDefault="004B3D3E">
            <w:r>
              <w:t>\[</w:t>
            </w:r>
          </w:p>
        </w:tc>
        <w:tc>
          <w:tcPr>
            <w:tcW w:w="1890" w:type="dxa"/>
          </w:tcPr>
          <w:p w14:paraId="3CF93A18" w14:textId="7BDAD85E" w:rsidR="007142BC" w:rsidRDefault="009472F9">
            <w:r>
              <w:t>[</w:t>
            </w:r>
          </w:p>
        </w:tc>
        <w:tc>
          <w:tcPr>
            <w:tcW w:w="1890" w:type="dxa"/>
          </w:tcPr>
          <w:p w14:paraId="40367B91" w14:textId="4DCECABE" w:rsidR="007142BC" w:rsidRDefault="009472F9">
            <w:r>
              <w:t>Opening bracket</w:t>
            </w:r>
          </w:p>
        </w:tc>
      </w:tr>
      <w:tr w:rsidR="007142BC" w14:paraId="6E325EC4" w14:textId="77777777" w:rsidTr="00BD7E90">
        <w:trPr>
          <w:trHeight w:val="298"/>
        </w:trPr>
        <w:tc>
          <w:tcPr>
            <w:tcW w:w="1890" w:type="dxa"/>
          </w:tcPr>
          <w:p w14:paraId="2A41A737" w14:textId="77777777" w:rsidR="007142BC" w:rsidRDefault="007142BC"/>
        </w:tc>
        <w:tc>
          <w:tcPr>
            <w:tcW w:w="1890" w:type="dxa"/>
          </w:tcPr>
          <w:p w14:paraId="33B8A6B9" w14:textId="062D5133" w:rsidR="007142BC" w:rsidRDefault="00B83E00">
            <w:r>
              <w:t>CLBRACKET</w:t>
            </w:r>
          </w:p>
        </w:tc>
        <w:tc>
          <w:tcPr>
            <w:tcW w:w="1890" w:type="dxa"/>
          </w:tcPr>
          <w:p w14:paraId="4DE0D475" w14:textId="6AB9BE70" w:rsidR="007142BC" w:rsidRDefault="004B3D3E">
            <w:r>
              <w:t>\]</w:t>
            </w:r>
          </w:p>
        </w:tc>
        <w:tc>
          <w:tcPr>
            <w:tcW w:w="1890" w:type="dxa"/>
          </w:tcPr>
          <w:p w14:paraId="454370C2" w14:textId="15AB88CF" w:rsidR="007142BC" w:rsidRDefault="009472F9">
            <w:r>
              <w:t>]</w:t>
            </w:r>
          </w:p>
        </w:tc>
        <w:tc>
          <w:tcPr>
            <w:tcW w:w="1890" w:type="dxa"/>
          </w:tcPr>
          <w:p w14:paraId="47499DAA" w14:textId="472EC012" w:rsidR="007142BC" w:rsidRDefault="009472F9">
            <w:r>
              <w:t>Closing bracket</w:t>
            </w:r>
          </w:p>
        </w:tc>
      </w:tr>
      <w:tr w:rsidR="00F63717" w14:paraId="6BE31243" w14:textId="77777777" w:rsidTr="00BD7E90">
        <w:trPr>
          <w:trHeight w:val="298"/>
        </w:trPr>
        <w:tc>
          <w:tcPr>
            <w:tcW w:w="1890" w:type="dxa"/>
          </w:tcPr>
          <w:p w14:paraId="6A136646" w14:textId="6148EE45" w:rsidR="00F63717" w:rsidRDefault="00B32DA1">
            <w:r>
              <w:t>Simple space:</w:t>
            </w:r>
          </w:p>
        </w:tc>
        <w:tc>
          <w:tcPr>
            <w:tcW w:w="1890" w:type="dxa"/>
          </w:tcPr>
          <w:p w14:paraId="05478AE3" w14:textId="1554B08F" w:rsidR="00F63717" w:rsidRDefault="00B32DA1">
            <w:r>
              <w:t>SPACE</w:t>
            </w:r>
          </w:p>
        </w:tc>
        <w:tc>
          <w:tcPr>
            <w:tcW w:w="1890" w:type="dxa"/>
          </w:tcPr>
          <w:p w14:paraId="24A7D8D2" w14:textId="77777777" w:rsidR="00F63717" w:rsidRDefault="00F63717"/>
        </w:tc>
        <w:tc>
          <w:tcPr>
            <w:tcW w:w="1890" w:type="dxa"/>
          </w:tcPr>
          <w:p w14:paraId="5635A629" w14:textId="77777777" w:rsidR="00F63717" w:rsidRDefault="00F63717"/>
        </w:tc>
        <w:tc>
          <w:tcPr>
            <w:tcW w:w="1890" w:type="dxa"/>
          </w:tcPr>
          <w:p w14:paraId="633463BC" w14:textId="1D47642D" w:rsidR="00F63717" w:rsidRDefault="00B32DA1">
            <w:r>
              <w:t>Simple space</w:t>
            </w:r>
          </w:p>
        </w:tc>
      </w:tr>
      <w:tr w:rsidR="00F63717" w14:paraId="6FDF46C5" w14:textId="77777777" w:rsidTr="00BD7E90">
        <w:trPr>
          <w:trHeight w:val="298"/>
        </w:trPr>
        <w:tc>
          <w:tcPr>
            <w:tcW w:w="1890" w:type="dxa"/>
          </w:tcPr>
          <w:p w14:paraId="1C48AAB7" w14:textId="56D1C86E" w:rsidR="00F63717" w:rsidRDefault="00B32DA1">
            <w:r>
              <w:t>Reserved Words:</w:t>
            </w:r>
          </w:p>
        </w:tc>
        <w:tc>
          <w:tcPr>
            <w:tcW w:w="1890" w:type="dxa"/>
          </w:tcPr>
          <w:p w14:paraId="2AC9E913" w14:textId="59CC2435" w:rsidR="00641E1F" w:rsidRDefault="00641E1F">
            <w:r>
              <w:t>LOOP</w:t>
            </w:r>
          </w:p>
        </w:tc>
        <w:tc>
          <w:tcPr>
            <w:tcW w:w="1890" w:type="dxa"/>
          </w:tcPr>
          <w:p w14:paraId="1EFF5964" w14:textId="48DBB236" w:rsidR="00F63717" w:rsidRDefault="00B32DA1">
            <w:r>
              <w:t>loop</w:t>
            </w:r>
          </w:p>
        </w:tc>
        <w:tc>
          <w:tcPr>
            <w:tcW w:w="1890" w:type="dxa"/>
          </w:tcPr>
          <w:p w14:paraId="451522DA" w14:textId="2EE44997" w:rsidR="00F63717" w:rsidRDefault="009472F9">
            <w:r>
              <w:t>loop</w:t>
            </w:r>
          </w:p>
        </w:tc>
        <w:tc>
          <w:tcPr>
            <w:tcW w:w="1890" w:type="dxa"/>
          </w:tcPr>
          <w:p w14:paraId="56E6D0A6" w14:textId="0E807F33" w:rsidR="00F63717" w:rsidRDefault="00527656">
            <w:r>
              <w:t>Conditional loop</w:t>
            </w:r>
          </w:p>
        </w:tc>
      </w:tr>
      <w:tr w:rsidR="00F63717" w14:paraId="1899B281" w14:textId="77777777" w:rsidTr="00BD7E90">
        <w:trPr>
          <w:trHeight w:val="298"/>
        </w:trPr>
        <w:tc>
          <w:tcPr>
            <w:tcW w:w="1890" w:type="dxa"/>
          </w:tcPr>
          <w:p w14:paraId="10039B17" w14:textId="77777777" w:rsidR="00F63717" w:rsidRDefault="00F63717"/>
        </w:tc>
        <w:tc>
          <w:tcPr>
            <w:tcW w:w="1890" w:type="dxa"/>
          </w:tcPr>
          <w:p w14:paraId="75618C35" w14:textId="1B93CDC8" w:rsidR="00F63717" w:rsidRDefault="00641E1F">
            <w:r>
              <w:t>IF</w:t>
            </w:r>
          </w:p>
        </w:tc>
        <w:tc>
          <w:tcPr>
            <w:tcW w:w="1890" w:type="dxa"/>
          </w:tcPr>
          <w:p w14:paraId="3A4CB8B4" w14:textId="0BC408AE" w:rsidR="00F63717" w:rsidRDefault="00B32DA1">
            <w:r>
              <w:t>if</w:t>
            </w:r>
          </w:p>
        </w:tc>
        <w:tc>
          <w:tcPr>
            <w:tcW w:w="1890" w:type="dxa"/>
          </w:tcPr>
          <w:p w14:paraId="2C569727" w14:textId="08C2B575" w:rsidR="00F63717" w:rsidRDefault="009472F9">
            <w:r>
              <w:t>if</w:t>
            </w:r>
          </w:p>
        </w:tc>
        <w:tc>
          <w:tcPr>
            <w:tcW w:w="1890" w:type="dxa"/>
          </w:tcPr>
          <w:p w14:paraId="10F16AC5" w14:textId="62BC9451" w:rsidR="00F63717" w:rsidRDefault="00A52105">
            <w:r>
              <w:t>Selection</w:t>
            </w:r>
            <w:r w:rsidR="00527656">
              <w:t xml:space="preserve"> statement</w:t>
            </w:r>
          </w:p>
        </w:tc>
      </w:tr>
      <w:tr w:rsidR="00F63717" w14:paraId="16ACCF48" w14:textId="77777777" w:rsidTr="00BD7E90">
        <w:trPr>
          <w:trHeight w:val="298"/>
        </w:trPr>
        <w:tc>
          <w:tcPr>
            <w:tcW w:w="1890" w:type="dxa"/>
          </w:tcPr>
          <w:p w14:paraId="30EF73A3" w14:textId="77777777" w:rsidR="00F63717" w:rsidRDefault="00F63717"/>
        </w:tc>
        <w:tc>
          <w:tcPr>
            <w:tcW w:w="1890" w:type="dxa"/>
          </w:tcPr>
          <w:p w14:paraId="6D340F07" w14:textId="540E5581" w:rsidR="00F63717" w:rsidRDefault="00641E1F">
            <w:r>
              <w:t>ELSE</w:t>
            </w:r>
          </w:p>
        </w:tc>
        <w:tc>
          <w:tcPr>
            <w:tcW w:w="1890" w:type="dxa"/>
          </w:tcPr>
          <w:p w14:paraId="01315F15" w14:textId="308E2E2E" w:rsidR="00F63717" w:rsidRDefault="00B32DA1">
            <w:r>
              <w:t>else</w:t>
            </w:r>
          </w:p>
        </w:tc>
        <w:tc>
          <w:tcPr>
            <w:tcW w:w="1890" w:type="dxa"/>
          </w:tcPr>
          <w:p w14:paraId="5E194C85" w14:textId="25EB1180" w:rsidR="00F63717" w:rsidRDefault="009472F9">
            <w:r>
              <w:t>else</w:t>
            </w:r>
          </w:p>
        </w:tc>
        <w:tc>
          <w:tcPr>
            <w:tcW w:w="1890" w:type="dxa"/>
          </w:tcPr>
          <w:p w14:paraId="0B996463" w14:textId="54BF575B" w:rsidR="00F63717" w:rsidRDefault="00D65FB5">
            <w:r>
              <w:t xml:space="preserve">Else Selection </w:t>
            </w:r>
            <w:r w:rsidR="00A52105">
              <w:t>statement</w:t>
            </w:r>
          </w:p>
        </w:tc>
      </w:tr>
      <w:tr w:rsidR="00F63717" w14:paraId="7158D1CB" w14:textId="77777777" w:rsidTr="00BD7E90">
        <w:trPr>
          <w:trHeight w:val="298"/>
        </w:trPr>
        <w:tc>
          <w:tcPr>
            <w:tcW w:w="1890" w:type="dxa"/>
          </w:tcPr>
          <w:p w14:paraId="42BB1489" w14:textId="77777777" w:rsidR="00F63717" w:rsidRDefault="00F63717"/>
        </w:tc>
        <w:tc>
          <w:tcPr>
            <w:tcW w:w="1890" w:type="dxa"/>
          </w:tcPr>
          <w:p w14:paraId="1E0FADDA" w14:textId="43E2D8B6" w:rsidR="00F63717" w:rsidRDefault="00641E1F">
            <w:r>
              <w:t>DEFINE</w:t>
            </w:r>
          </w:p>
        </w:tc>
        <w:tc>
          <w:tcPr>
            <w:tcW w:w="1890" w:type="dxa"/>
          </w:tcPr>
          <w:p w14:paraId="5A8D551E" w14:textId="7C659D1A" w:rsidR="00F63717" w:rsidRDefault="00B32DA1">
            <w:r>
              <w:t>defining</w:t>
            </w:r>
          </w:p>
        </w:tc>
        <w:tc>
          <w:tcPr>
            <w:tcW w:w="1890" w:type="dxa"/>
          </w:tcPr>
          <w:p w14:paraId="7B074054" w14:textId="7A5380FF" w:rsidR="00F63717" w:rsidRDefault="009472F9">
            <w:r>
              <w:t>defining</w:t>
            </w:r>
          </w:p>
        </w:tc>
        <w:tc>
          <w:tcPr>
            <w:tcW w:w="1890" w:type="dxa"/>
          </w:tcPr>
          <w:p w14:paraId="603BCDF3" w14:textId="240B5EE8" w:rsidR="00F63717" w:rsidRDefault="00CC67BE">
            <w:r>
              <w:t>A reserved word to be put before any function definition</w:t>
            </w:r>
          </w:p>
        </w:tc>
      </w:tr>
      <w:tr w:rsidR="00FA1517" w14:paraId="0F39E5D8" w14:textId="77777777" w:rsidTr="00BD7E90">
        <w:trPr>
          <w:trHeight w:val="298"/>
        </w:trPr>
        <w:tc>
          <w:tcPr>
            <w:tcW w:w="1890" w:type="dxa"/>
          </w:tcPr>
          <w:p w14:paraId="5DFD7946" w14:textId="77777777" w:rsidR="00FA1517" w:rsidRDefault="00FA1517"/>
        </w:tc>
        <w:tc>
          <w:tcPr>
            <w:tcW w:w="1890" w:type="dxa"/>
          </w:tcPr>
          <w:p w14:paraId="60226AB0" w14:textId="564865BC" w:rsidR="00FA1517" w:rsidRDefault="00FA1517">
            <w:r>
              <w:t>TRUE</w:t>
            </w:r>
          </w:p>
        </w:tc>
        <w:tc>
          <w:tcPr>
            <w:tcW w:w="1890" w:type="dxa"/>
          </w:tcPr>
          <w:p w14:paraId="2363D03C" w14:textId="144FE338" w:rsidR="00FA1517" w:rsidRDefault="00FA1517">
            <w:r>
              <w:t>TRUE</w:t>
            </w:r>
          </w:p>
        </w:tc>
        <w:tc>
          <w:tcPr>
            <w:tcW w:w="1890" w:type="dxa"/>
          </w:tcPr>
          <w:p w14:paraId="47384FA9" w14:textId="4D216291" w:rsidR="00FA1517" w:rsidRDefault="00FA1517">
            <w:r>
              <w:t>TRUE</w:t>
            </w:r>
          </w:p>
        </w:tc>
        <w:tc>
          <w:tcPr>
            <w:tcW w:w="1890" w:type="dxa"/>
          </w:tcPr>
          <w:p w14:paraId="5654D345" w14:textId="75EEAED6" w:rsidR="00FA1517" w:rsidRDefault="00FA1517">
            <w:r>
              <w:t>Boolean true</w:t>
            </w:r>
          </w:p>
        </w:tc>
      </w:tr>
      <w:tr w:rsidR="00FA1517" w14:paraId="69F71AB2" w14:textId="77777777" w:rsidTr="00BD7E90">
        <w:trPr>
          <w:trHeight w:val="298"/>
        </w:trPr>
        <w:tc>
          <w:tcPr>
            <w:tcW w:w="1890" w:type="dxa"/>
          </w:tcPr>
          <w:p w14:paraId="6BD5C90C" w14:textId="77777777" w:rsidR="00FA1517" w:rsidRDefault="00FA1517"/>
        </w:tc>
        <w:tc>
          <w:tcPr>
            <w:tcW w:w="1890" w:type="dxa"/>
          </w:tcPr>
          <w:p w14:paraId="038EB192" w14:textId="60391162" w:rsidR="00FA1517" w:rsidRDefault="00FA1517">
            <w:r>
              <w:t>FALSE</w:t>
            </w:r>
          </w:p>
        </w:tc>
        <w:tc>
          <w:tcPr>
            <w:tcW w:w="1890" w:type="dxa"/>
          </w:tcPr>
          <w:p w14:paraId="143EEA36" w14:textId="42261220" w:rsidR="00FA1517" w:rsidRDefault="00FA1517">
            <w:r>
              <w:t>FALSE</w:t>
            </w:r>
          </w:p>
        </w:tc>
        <w:tc>
          <w:tcPr>
            <w:tcW w:w="1890" w:type="dxa"/>
          </w:tcPr>
          <w:p w14:paraId="4CABC79F" w14:textId="3BF81EC0" w:rsidR="00FA1517" w:rsidRDefault="00FA1517">
            <w:r>
              <w:t>FALSE</w:t>
            </w:r>
          </w:p>
        </w:tc>
        <w:tc>
          <w:tcPr>
            <w:tcW w:w="1890" w:type="dxa"/>
          </w:tcPr>
          <w:p w14:paraId="75160CD4" w14:textId="12728B61" w:rsidR="00FA1517" w:rsidRDefault="00FA1517">
            <w:r>
              <w:t>Boolean false</w:t>
            </w:r>
          </w:p>
        </w:tc>
      </w:tr>
      <w:tr w:rsidR="00F63717" w14:paraId="1AE6B7FA" w14:textId="77777777" w:rsidTr="00BD7E90">
        <w:trPr>
          <w:trHeight w:val="298"/>
        </w:trPr>
        <w:tc>
          <w:tcPr>
            <w:tcW w:w="1890" w:type="dxa"/>
          </w:tcPr>
          <w:p w14:paraId="4E1DE627" w14:textId="77777777" w:rsidR="00F63717" w:rsidRDefault="00F63717"/>
        </w:tc>
        <w:tc>
          <w:tcPr>
            <w:tcW w:w="1890" w:type="dxa"/>
          </w:tcPr>
          <w:p w14:paraId="6C133B82" w14:textId="46A04E26" w:rsidR="00F63717" w:rsidRDefault="00641E1F">
            <w:r>
              <w:t>BEGIN</w:t>
            </w:r>
          </w:p>
        </w:tc>
        <w:tc>
          <w:tcPr>
            <w:tcW w:w="1890" w:type="dxa"/>
          </w:tcPr>
          <w:p w14:paraId="38DEE629" w14:textId="3E6C31CB" w:rsidR="00F63717" w:rsidRDefault="00B32DA1">
            <w:r>
              <w:t>BEGIN</w:t>
            </w:r>
          </w:p>
        </w:tc>
        <w:tc>
          <w:tcPr>
            <w:tcW w:w="1890" w:type="dxa"/>
          </w:tcPr>
          <w:p w14:paraId="5A307727" w14:textId="0424317A" w:rsidR="00F63717" w:rsidRDefault="00527656">
            <w:r>
              <w:t>BEGIN</w:t>
            </w:r>
          </w:p>
        </w:tc>
        <w:tc>
          <w:tcPr>
            <w:tcW w:w="1890" w:type="dxa"/>
          </w:tcPr>
          <w:p w14:paraId="1057FF38" w14:textId="3D4DB295" w:rsidR="00F63717" w:rsidRDefault="00906577">
            <w:r>
              <w:t>Denotates beginning of the main</w:t>
            </w:r>
          </w:p>
        </w:tc>
      </w:tr>
      <w:tr w:rsidR="00F63717" w14:paraId="3E09724E" w14:textId="77777777" w:rsidTr="00BD7E90">
        <w:trPr>
          <w:trHeight w:val="298"/>
        </w:trPr>
        <w:tc>
          <w:tcPr>
            <w:tcW w:w="1890" w:type="dxa"/>
          </w:tcPr>
          <w:p w14:paraId="1BD3F4FF" w14:textId="77777777" w:rsidR="00F63717" w:rsidRDefault="00F63717"/>
        </w:tc>
        <w:tc>
          <w:tcPr>
            <w:tcW w:w="1890" w:type="dxa"/>
          </w:tcPr>
          <w:p w14:paraId="2D6A9CF3" w14:textId="6AADE6B7" w:rsidR="00F63717" w:rsidRDefault="00641E1F">
            <w:r>
              <w:t>END</w:t>
            </w:r>
          </w:p>
        </w:tc>
        <w:tc>
          <w:tcPr>
            <w:tcW w:w="1890" w:type="dxa"/>
          </w:tcPr>
          <w:p w14:paraId="6E13E699" w14:textId="562C194B" w:rsidR="00F63717" w:rsidRDefault="00B32DA1">
            <w:r>
              <w:t>END</w:t>
            </w:r>
          </w:p>
        </w:tc>
        <w:tc>
          <w:tcPr>
            <w:tcW w:w="1890" w:type="dxa"/>
          </w:tcPr>
          <w:p w14:paraId="0C827100" w14:textId="69624C71" w:rsidR="00F63717" w:rsidRDefault="00527656">
            <w:r>
              <w:t>END</w:t>
            </w:r>
          </w:p>
        </w:tc>
        <w:tc>
          <w:tcPr>
            <w:tcW w:w="1890" w:type="dxa"/>
          </w:tcPr>
          <w:p w14:paraId="0335B265" w14:textId="5690F206" w:rsidR="00F63717" w:rsidRDefault="00906577">
            <w:r>
              <w:t>Denotates end of the main</w:t>
            </w:r>
          </w:p>
        </w:tc>
      </w:tr>
      <w:tr w:rsidR="00F63717" w14:paraId="2618B23B" w14:textId="77777777" w:rsidTr="0421A4A7">
        <w:trPr>
          <w:trHeight w:val="975"/>
        </w:trPr>
        <w:tc>
          <w:tcPr>
            <w:tcW w:w="1890" w:type="dxa"/>
          </w:tcPr>
          <w:p w14:paraId="3FC4D527" w14:textId="77777777" w:rsidR="00F63717" w:rsidRDefault="00F63717"/>
        </w:tc>
        <w:tc>
          <w:tcPr>
            <w:tcW w:w="1890" w:type="dxa"/>
          </w:tcPr>
          <w:p w14:paraId="7D321AB9" w14:textId="286541AD" w:rsidR="00F63717" w:rsidRDefault="003C3A77">
            <w:r>
              <w:t>RETURN</w:t>
            </w:r>
          </w:p>
        </w:tc>
        <w:tc>
          <w:tcPr>
            <w:tcW w:w="1890" w:type="dxa"/>
          </w:tcPr>
          <w:p w14:paraId="06381815" w14:textId="64182927" w:rsidR="00F63717" w:rsidRDefault="00641E1F">
            <w:r>
              <w:t>RETURN</w:t>
            </w:r>
          </w:p>
        </w:tc>
        <w:tc>
          <w:tcPr>
            <w:tcW w:w="1890" w:type="dxa"/>
          </w:tcPr>
          <w:p w14:paraId="31008E42" w14:textId="624F6443" w:rsidR="00F63717" w:rsidRDefault="00527656">
            <w:r>
              <w:t>RETURN</w:t>
            </w:r>
          </w:p>
        </w:tc>
        <w:tc>
          <w:tcPr>
            <w:tcW w:w="1890" w:type="dxa"/>
          </w:tcPr>
          <w:p w14:paraId="7D5E4F64" w14:textId="44B0AB60" w:rsidR="00F63717" w:rsidRDefault="00906577">
            <w:r>
              <w:t xml:space="preserve">Returns a certain value from a function </w:t>
            </w:r>
          </w:p>
        </w:tc>
      </w:tr>
    </w:tbl>
    <w:p w14:paraId="10CAEC68" w14:textId="60D14CB9" w:rsidR="374482E2" w:rsidRDefault="374482E2" w:rsidP="192107F2">
      <w:pPr>
        <w:pStyle w:val="paragraph"/>
      </w:pPr>
    </w:p>
    <w:p w14:paraId="78E8FA40" w14:textId="0084A8DC" w:rsidR="1994F0FE" w:rsidRDefault="1994F0FE" w:rsidP="192107F2">
      <w:pPr>
        <w:pStyle w:val="paragraph"/>
      </w:pPr>
      <w:r>
        <w:t>Wumpus World Constants:</w:t>
      </w:r>
    </w:p>
    <w:p w14:paraId="160C1A14" w14:textId="19599552" w:rsidR="374482E2" w:rsidRDefault="374482E2" w:rsidP="374482E2">
      <w:pPr>
        <w:pStyle w:val="paragraph"/>
        <w:spacing w:before="0" w:beforeAutospacing="0" w:after="0" w:afterAutospacing="0"/>
        <w:ind w:left="720"/>
        <w:rPr>
          <w:rStyle w:val="normaltextrun"/>
          <w:b/>
          <w:bCs/>
          <w:color w:val="61366E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785"/>
        <w:gridCol w:w="1781"/>
        <w:gridCol w:w="1781"/>
        <w:gridCol w:w="1837"/>
      </w:tblGrid>
      <w:tr w:rsidR="374482E2" w14:paraId="4662DE40" w14:textId="77777777" w:rsidTr="16CDB4B9">
        <w:trPr>
          <w:trHeight w:val="585"/>
        </w:trPr>
        <w:tc>
          <w:tcPr>
            <w:tcW w:w="1890" w:type="dxa"/>
          </w:tcPr>
          <w:p w14:paraId="760C30A8" w14:textId="45A20D02" w:rsidR="374482E2" w:rsidRDefault="16CDB4B9">
            <w:r>
              <w:t xml:space="preserve"> W</w:t>
            </w:r>
            <w:r w:rsidR="5349B363">
              <w:t>U</w:t>
            </w:r>
            <w:r>
              <w:t>MPUS</w:t>
            </w:r>
          </w:p>
        </w:tc>
        <w:tc>
          <w:tcPr>
            <w:tcW w:w="1890" w:type="dxa"/>
          </w:tcPr>
          <w:p w14:paraId="08866D79" w14:textId="6E253FD8" w:rsidR="374482E2" w:rsidRDefault="03DD4530">
            <w:r>
              <w:t>W</w:t>
            </w:r>
            <w:r w:rsidR="664C2C97">
              <w:t>U</w:t>
            </w:r>
          </w:p>
        </w:tc>
        <w:tc>
          <w:tcPr>
            <w:tcW w:w="1890" w:type="dxa"/>
          </w:tcPr>
          <w:p w14:paraId="14D1851B" w14:textId="30F67F07" w:rsidR="374482E2" w:rsidRDefault="4A5344CC">
            <w:proofErr w:type="spellStart"/>
            <w:r>
              <w:t>w</w:t>
            </w:r>
            <w:r w:rsidR="3F96B51F">
              <w:t>u</w:t>
            </w:r>
            <w:proofErr w:type="spellEnd"/>
          </w:p>
        </w:tc>
        <w:tc>
          <w:tcPr>
            <w:tcW w:w="1890" w:type="dxa"/>
          </w:tcPr>
          <w:p w14:paraId="2A386BBA" w14:textId="62242B78" w:rsidR="374482E2" w:rsidRDefault="03DD4530">
            <w:proofErr w:type="spellStart"/>
            <w:r>
              <w:t>w</w:t>
            </w:r>
            <w:r w:rsidR="7943F10F">
              <w:t>u</w:t>
            </w:r>
            <w:proofErr w:type="spellEnd"/>
          </w:p>
        </w:tc>
        <w:tc>
          <w:tcPr>
            <w:tcW w:w="1890" w:type="dxa"/>
          </w:tcPr>
          <w:p w14:paraId="73917CE4" w14:textId="36FC25A4" w:rsidR="374482E2" w:rsidRDefault="374482E2">
            <w:r>
              <w:t xml:space="preserve">Represents </w:t>
            </w:r>
            <w:r w:rsidR="0E055E80">
              <w:t>W</w:t>
            </w:r>
            <w:r w:rsidR="5AC08A97">
              <w:t>u</w:t>
            </w:r>
            <w:r w:rsidR="0E055E80">
              <w:t>mpus</w:t>
            </w:r>
          </w:p>
        </w:tc>
      </w:tr>
      <w:tr w:rsidR="374482E2" w14:paraId="2F0ABF30" w14:textId="77777777" w:rsidTr="374482E2">
        <w:trPr>
          <w:trHeight w:val="298"/>
        </w:trPr>
        <w:tc>
          <w:tcPr>
            <w:tcW w:w="1890" w:type="dxa"/>
          </w:tcPr>
          <w:p w14:paraId="31313A65" w14:textId="7044BF78" w:rsidR="374482E2" w:rsidRDefault="374482E2">
            <w:r>
              <w:t>AGENT</w:t>
            </w:r>
          </w:p>
        </w:tc>
        <w:tc>
          <w:tcPr>
            <w:tcW w:w="1890" w:type="dxa"/>
          </w:tcPr>
          <w:p w14:paraId="6B63700B" w14:textId="469172E8" w:rsidR="374482E2" w:rsidRDefault="03DD4530">
            <w:r>
              <w:t>A</w:t>
            </w:r>
            <w:r w:rsidR="61D6969E">
              <w:t>G</w:t>
            </w:r>
          </w:p>
        </w:tc>
        <w:tc>
          <w:tcPr>
            <w:tcW w:w="1890" w:type="dxa"/>
          </w:tcPr>
          <w:p w14:paraId="6AE0BA9A" w14:textId="04AE08C4" w:rsidR="374482E2" w:rsidRDefault="03DD4530">
            <w:r>
              <w:t>a</w:t>
            </w:r>
            <w:r w:rsidR="02965F37">
              <w:t>g</w:t>
            </w:r>
          </w:p>
        </w:tc>
        <w:tc>
          <w:tcPr>
            <w:tcW w:w="1890" w:type="dxa"/>
          </w:tcPr>
          <w:p w14:paraId="6EA402AF" w14:textId="433D370F" w:rsidR="374482E2" w:rsidRDefault="03DD4530">
            <w:r>
              <w:t>a</w:t>
            </w:r>
            <w:r w:rsidR="02965F37">
              <w:t>g</w:t>
            </w:r>
          </w:p>
        </w:tc>
        <w:tc>
          <w:tcPr>
            <w:tcW w:w="1890" w:type="dxa"/>
          </w:tcPr>
          <w:p w14:paraId="6F19C58C" w14:textId="145B81C0" w:rsidR="374482E2" w:rsidRDefault="374482E2">
            <w:r>
              <w:t>Represents agent</w:t>
            </w:r>
          </w:p>
        </w:tc>
      </w:tr>
      <w:tr w:rsidR="374482E2" w14:paraId="09D164CB" w14:textId="77777777" w:rsidTr="374482E2">
        <w:trPr>
          <w:trHeight w:val="298"/>
        </w:trPr>
        <w:tc>
          <w:tcPr>
            <w:tcW w:w="1890" w:type="dxa"/>
          </w:tcPr>
          <w:p w14:paraId="60FC981F" w14:textId="72A699B3" w:rsidR="374482E2" w:rsidRDefault="374482E2">
            <w:r>
              <w:t>PIT</w:t>
            </w:r>
          </w:p>
        </w:tc>
        <w:tc>
          <w:tcPr>
            <w:tcW w:w="1890" w:type="dxa"/>
          </w:tcPr>
          <w:p w14:paraId="14C11863" w14:textId="7CB111FC" w:rsidR="374482E2" w:rsidRDefault="3F555643">
            <w:r>
              <w:t>P</w:t>
            </w:r>
            <w:r w:rsidR="56538A80">
              <w:t>T</w:t>
            </w:r>
          </w:p>
        </w:tc>
        <w:tc>
          <w:tcPr>
            <w:tcW w:w="1890" w:type="dxa"/>
          </w:tcPr>
          <w:p w14:paraId="687D09E4" w14:textId="2F88D7A2" w:rsidR="374482E2" w:rsidRDefault="3F555643">
            <w:proofErr w:type="spellStart"/>
            <w:r>
              <w:t>p</w:t>
            </w:r>
            <w:r w:rsidR="73B3658A">
              <w:t>t</w:t>
            </w:r>
            <w:proofErr w:type="spellEnd"/>
          </w:p>
        </w:tc>
        <w:tc>
          <w:tcPr>
            <w:tcW w:w="1890" w:type="dxa"/>
          </w:tcPr>
          <w:p w14:paraId="3E17752A" w14:textId="4F459E82" w:rsidR="374482E2" w:rsidRDefault="03DD4530">
            <w:proofErr w:type="spellStart"/>
            <w:r>
              <w:t>p</w:t>
            </w:r>
            <w:r w:rsidR="7A07C0BD">
              <w:t>t</w:t>
            </w:r>
            <w:proofErr w:type="spellEnd"/>
          </w:p>
        </w:tc>
        <w:tc>
          <w:tcPr>
            <w:tcW w:w="1890" w:type="dxa"/>
          </w:tcPr>
          <w:p w14:paraId="3C2F76E7" w14:textId="6AB03644" w:rsidR="374482E2" w:rsidRDefault="374482E2">
            <w:r>
              <w:t>Represents pit</w:t>
            </w:r>
          </w:p>
        </w:tc>
      </w:tr>
      <w:tr w:rsidR="374482E2" w14:paraId="4A590765" w14:textId="77777777" w:rsidTr="374482E2">
        <w:trPr>
          <w:trHeight w:val="298"/>
        </w:trPr>
        <w:tc>
          <w:tcPr>
            <w:tcW w:w="1890" w:type="dxa"/>
          </w:tcPr>
          <w:p w14:paraId="6FE57EF1" w14:textId="02EE49BF" w:rsidR="374482E2" w:rsidRDefault="374482E2">
            <w:r>
              <w:t>GOLD</w:t>
            </w:r>
          </w:p>
        </w:tc>
        <w:tc>
          <w:tcPr>
            <w:tcW w:w="1890" w:type="dxa"/>
          </w:tcPr>
          <w:p w14:paraId="42BB96E6" w14:textId="31CE11D6" w:rsidR="374482E2" w:rsidRDefault="7798EEBD">
            <w:r>
              <w:t>G</w:t>
            </w:r>
            <w:r w:rsidR="43B634A7">
              <w:t>O</w:t>
            </w:r>
          </w:p>
        </w:tc>
        <w:tc>
          <w:tcPr>
            <w:tcW w:w="1890" w:type="dxa"/>
          </w:tcPr>
          <w:p w14:paraId="21286918" w14:textId="6B8D217F" w:rsidR="374482E2" w:rsidRDefault="6B3B3D1D">
            <w:r>
              <w:t>g</w:t>
            </w:r>
            <w:r w:rsidR="424B8538">
              <w:t>o</w:t>
            </w:r>
          </w:p>
        </w:tc>
        <w:tc>
          <w:tcPr>
            <w:tcW w:w="1890" w:type="dxa"/>
          </w:tcPr>
          <w:p w14:paraId="1506E804" w14:textId="1E7420FA" w:rsidR="374482E2" w:rsidRDefault="0E8D5325">
            <w:r>
              <w:t>g</w:t>
            </w:r>
            <w:r w:rsidR="630B4DD0">
              <w:t>o</w:t>
            </w:r>
          </w:p>
        </w:tc>
        <w:tc>
          <w:tcPr>
            <w:tcW w:w="1890" w:type="dxa"/>
          </w:tcPr>
          <w:p w14:paraId="7E383BF8" w14:textId="0621A2E9" w:rsidR="374482E2" w:rsidRDefault="374482E2">
            <w:r>
              <w:t>Represents gold</w:t>
            </w:r>
          </w:p>
        </w:tc>
      </w:tr>
      <w:tr w:rsidR="374482E2" w14:paraId="757619EA" w14:textId="77777777" w:rsidTr="374482E2">
        <w:trPr>
          <w:trHeight w:val="298"/>
        </w:trPr>
        <w:tc>
          <w:tcPr>
            <w:tcW w:w="1890" w:type="dxa"/>
          </w:tcPr>
          <w:p w14:paraId="624B0EF2" w14:textId="4BE3E760" w:rsidR="374482E2" w:rsidRDefault="374482E2">
            <w:r>
              <w:t>BREEZE</w:t>
            </w:r>
          </w:p>
        </w:tc>
        <w:tc>
          <w:tcPr>
            <w:tcW w:w="1890" w:type="dxa"/>
          </w:tcPr>
          <w:p w14:paraId="315643AC" w14:textId="4428BE02" w:rsidR="374482E2" w:rsidRDefault="47964F4F">
            <w:r>
              <w:t>B</w:t>
            </w:r>
            <w:r w:rsidR="03B5ACF1">
              <w:t>R</w:t>
            </w:r>
          </w:p>
        </w:tc>
        <w:tc>
          <w:tcPr>
            <w:tcW w:w="1890" w:type="dxa"/>
          </w:tcPr>
          <w:p w14:paraId="43CB8DC8" w14:textId="44E478B0" w:rsidR="374482E2" w:rsidRDefault="6B4A4FE2">
            <w:proofErr w:type="spellStart"/>
            <w:r>
              <w:t>br</w:t>
            </w:r>
            <w:proofErr w:type="spellEnd"/>
          </w:p>
        </w:tc>
        <w:tc>
          <w:tcPr>
            <w:tcW w:w="1890" w:type="dxa"/>
          </w:tcPr>
          <w:p w14:paraId="0E9ABD77" w14:textId="202ED5CC" w:rsidR="374482E2" w:rsidRDefault="189D6267">
            <w:proofErr w:type="spellStart"/>
            <w:r>
              <w:t>br</w:t>
            </w:r>
            <w:proofErr w:type="spellEnd"/>
          </w:p>
        </w:tc>
        <w:tc>
          <w:tcPr>
            <w:tcW w:w="1890" w:type="dxa"/>
          </w:tcPr>
          <w:p w14:paraId="0F58955E" w14:textId="51F79288" w:rsidR="374482E2" w:rsidRDefault="374482E2">
            <w:r>
              <w:t>Represent breeze</w:t>
            </w:r>
          </w:p>
        </w:tc>
      </w:tr>
      <w:tr w:rsidR="374482E2" w14:paraId="711A1FD4" w14:textId="77777777" w:rsidTr="374482E2">
        <w:trPr>
          <w:trHeight w:val="298"/>
        </w:trPr>
        <w:tc>
          <w:tcPr>
            <w:tcW w:w="1890" w:type="dxa"/>
          </w:tcPr>
          <w:p w14:paraId="791543F3" w14:textId="25878348" w:rsidR="374482E2" w:rsidRDefault="374482E2">
            <w:r>
              <w:t>GLITTER</w:t>
            </w:r>
          </w:p>
        </w:tc>
        <w:tc>
          <w:tcPr>
            <w:tcW w:w="1890" w:type="dxa"/>
          </w:tcPr>
          <w:p w14:paraId="1BE4D6DE" w14:textId="1CFFC260" w:rsidR="374482E2" w:rsidRDefault="47964F4F">
            <w:r>
              <w:t>GL</w:t>
            </w:r>
          </w:p>
        </w:tc>
        <w:tc>
          <w:tcPr>
            <w:tcW w:w="1890" w:type="dxa"/>
          </w:tcPr>
          <w:p w14:paraId="1923AA44" w14:textId="7E744718" w:rsidR="374482E2" w:rsidRDefault="6838EF4E">
            <w:proofErr w:type="spellStart"/>
            <w:r>
              <w:t>gl</w:t>
            </w:r>
            <w:proofErr w:type="spellEnd"/>
          </w:p>
        </w:tc>
        <w:tc>
          <w:tcPr>
            <w:tcW w:w="1890" w:type="dxa"/>
          </w:tcPr>
          <w:p w14:paraId="636FE717" w14:textId="5064AE56" w:rsidR="374482E2" w:rsidRDefault="354750C6">
            <w:proofErr w:type="spellStart"/>
            <w:r>
              <w:t>gl</w:t>
            </w:r>
            <w:proofErr w:type="spellEnd"/>
          </w:p>
        </w:tc>
        <w:tc>
          <w:tcPr>
            <w:tcW w:w="1890" w:type="dxa"/>
          </w:tcPr>
          <w:p w14:paraId="394A995C" w14:textId="08C58911" w:rsidR="374482E2" w:rsidRDefault="374482E2">
            <w:r>
              <w:t>Represents glitter</w:t>
            </w:r>
          </w:p>
        </w:tc>
      </w:tr>
      <w:tr w:rsidR="374482E2" w14:paraId="3FCB238B" w14:textId="77777777" w:rsidTr="374482E2">
        <w:trPr>
          <w:trHeight w:val="298"/>
        </w:trPr>
        <w:tc>
          <w:tcPr>
            <w:tcW w:w="1890" w:type="dxa"/>
          </w:tcPr>
          <w:p w14:paraId="4EEAEC08" w14:textId="7B52A66E" w:rsidR="374482E2" w:rsidRDefault="374482E2">
            <w:r>
              <w:t>STENCH</w:t>
            </w:r>
          </w:p>
        </w:tc>
        <w:tc>
          <w:tcPr>
            <w:tcW w:w="1890" w:type="dxa"/>
          </w:tcPr>
          <w:p w14:paraId="23E18195" w14:textId="7F0803F5" w:rsidR="374482E2" w:rsidRDefault="47964F4F">
            <w:r>
              <w:t>S</w:t>
            </w:r>
            <w:r w:rsidR="329C25FC">
              <w:t>T</w:t>
            </w:r>
          </w:p>
        </w:tc>
        <w:tc>
          <w:tcPr>
            <w:tcW w:w="1890" w:type="dxa"/>
          </w:tcPr>
          <w:p w14:paraId="1FD11FE4" w14:textId="2CD0B22E" w:rsidR="374482E2" w:rsidRDefault="265EEF7F">
            <w:proofErr w:type="spellStart"/>
            <w:r>
              <w:t>st</w:t>
            </w:r>
            <w:proofErr w:type="spellEnd"/>
          </w:p>
        </w:tc>
        <w:tc>
          <w:tcPr>
            <w:tcW w:w="1890" w:type="dxa"/>
          </w:tcPr>
          <w:p w14:paraId="03B62872" w14:textId="05D14603" w:rsidR="374482E2" w:rsidRDefault="11EE9895">
            <w:proofErr w:type="spellStart"/>
            <w:r>
              <w:t>st</w:t>
            </w:r>
            <w:proofErr w:type="spellEnd"/>
          </w:p>
        </w:tc>
        <w:tc>
          <w:tcPr>
            <w:tcW w:w="1890" w:type="dxa"/>
          </w:tcPr>
          <w:p w14:paraId="3D329FC8" w14:textId="73EE209F" w:rsidR="374482E2" w:rsidRDefault="374482E2">
            <w:r>
              <w:t>Represents stench</w:t>
            </w:r>
          </w:p>
        </w:tc>
      </w:tr>
      <w:tr w:rsidR="374482E2" w14:paraId="3A1DA683" w14:textId="77777777" w:rsidTr="374482E2">
        <w:trPr>
          <w:trHeight w:val="298"/>
        </w:trPr>
        <w:tc>
          <w:tcPr>
            <w:tcW w:w="1890" w:type="dxa"/>
          </w:tcPr>
          <w:p w14:paraId="0039CAC7" w14:textId="06296AAE" w:rsidR="374482E2" w:rsidRDefault="374482E2">
            <w:r>
              <w:t>EMPTY</w:t>
            </w:r>
          </w:p>
        </w:tc>
        <w:tc>
          <w:tcPr>
            <w:tcW w:w="1890" w:type="dxa"/>
          </w:tcPr>
          <w:p w14:paraId="1B79CB59" w14:textId="01887F95" w:rsidR="374482E2" w:rsidRDefault="31D18854">
            <w:r>
              <w:t>E</w:t>
            </w:r>
            <w:r w:rsidR="3890C56F">
              <w:t>M</w:t>
            </w:r>
          </w:p>
        </w:tc>
        <w:tc>
          <w:tcPr>
            <w:tcW w:w="1890" w:type="dxa"/>
          </w:tcPr>
          <w:p w14:paraId="63981522" w14:textId="743D3073" w:rsidR="374482E2" w:rsidRDefault="355478F9">
            <w:proofErr w:type="spellStart"/>
            <w:r>
              <w:t>e</w:t>
            </w:r>
            <w:r w:rsidR="5420CDAF">
              <w:t>m</w:t>
            </w:r>
            <w:proofErr w:type="spellEnd"/>
          </w:p>
        </w:tc>
        <w:tc>
          <w:tcPr>
            <w:tcW w:w="1890" w:type="dxa"/>
          </w:tcPr>
          <w:p w14:paraId="376DA196" w14:textId="5E92654B" w:rsidR="374482E2" w:rsidRDefault="49321FB0">
            <w:proofErr w:type="spellStart"/>
            <w:r>
              <w:t>e</w:t>
            </w:r>
            <w:r w:rsidR="4219B5D4">
              <w:t>m</w:t>
            </w:r>
            <w:proofErr w:type="spellEnd"/>
          </w:p>
        </w:tc>
        <w:tc>
          <w:tcPr>
            <w:tcW w:w="1890" w:type="dxa"/>
          </w:tcPr>
          <w:p w14:paraId="2DDE5515" w14:textId="3DA0A992" w:rsidR="374482E2" w:rsidRDefault="374482E2">
            <w:r>
              <w:t>Empty flag</w:t>
            </w:r>
          </w:p>
        </w:tc>
      </w:tr>
      <w:tr w:rsidR="374482E2" w14:paraId="647D97CB" w14:textId="77777777" w:rsidTr="374482E2">
        <w:trPr>
          <w:trHeight w:val="298"/>
        </w:trPr>
        <w:tc>
          <w:tcPr>
            <w:tcW w:w="1890" w:type="dxa"/>
          </w:tcPr>
          <w:p w14:paraId="1CEDD454" w14:textId="634796A8" w:rsidR="374482E2" w:rsidRDefault="374482E2">
            <w:r>
              <w:t>SCREAM</w:t>
            </w:r>
          </w:p>
        </w:tc>
        <w:tc>
          <w:tcPr>
            <w:tcW w:w="1890" w:type="dxa"/>
          </w:tcPr>
          <w:p w14:paraId="50AD472F" w14:textId="6D5D6A86" w:rsidR="374482E2" w:rsidRDefault="11DDB79D">
            <w:r>
              <w:t>SC</w:t>
            </w:r>
          </w:p>
        </w:tc>
        <w:tc>
          <w:tcPr>
            <w:tcW w:w="1890" w:type="dxa"/>
          </w:tcPr>
          <w:p w14:paraId="522D1603" w14:textId="58B84BB9" w:rsidR="374482E2" w:rsidRDefault="355478F9">
            <w:proofErr w:type="spellStart"/>
            <w:r>
              <w:t>sc</w:t>
            </w:r>
            <w:proofErr w:type="spellEnd"/>
          </w:p>
        </w:tc>
        <w:tc>
          <w:tcPr>
            <w:tcW w:w="1890" w:type="dxa"/>
          </w:tcPr>
          <w:p w14:paraId="7AF6950C" w14:textId="48CF4FEF" w:rsidR="374482E2" w:rsidRDefault="17C8CCBF">
            <w:proofErr w:type="spellStart"/>
            <w:r>
              <w:t>sc</w:t>
            </w:r>
            <w:proofErr w:type="spellEnd"/>
          </w:p>
        </w:tc>
        <w:tc>
          <w:tcPr>
            <w:tcW w:w="1890" w:type="dxa"/>
          </w:tcPr>
          <w:p w14:paraId="3146C92B" w14:textId="516658D4" w:rsidR="374482E2" w:rsidRDefault="374482E2">
            <w:r>
              <w:t>When a Wampus is killed it releases a scream</w:t>
            </w:r>
          </w:p>
        </w:tc>
      </w:tr>
      <w:tr w:rsidR="374482E2" w14:paraId="46148A15" w14:textId="77777777" w:rsidTr="374482E2">
        <w:trPr>
          <w:trHeight w:val="298"/>
        </w:trPr>
        <w:tc>
          <w:tcPr>
            <w:tcW w:w="1890" w:type="dxa"/>
          </w:tcPr>
          <w:p w14:paraId="2F82A5BD" w14:textId="08EEA0E5" w:rsidR="374482E2" w:rsidRDefault="374482E2">
            <w:r>
              <w:t>BUMP</w:t>
            </w:r>
          </w:p>
        </w:tc>
        <w:tc>
          <w:tcPr>
            <w:tcW w:w="1890" w:type="dxa"/>
          </w:tcPr>
          <w:p w14:paraId="5742B03D" w14:textId="6B03B967" w:rsidR="374482E2" w:rsidRDefault="11DDB79D">
            <w:r>
              <w:t>BU</w:t>
            </w:r>
          </w:p>
        </w:tc>
        <w:tc>
          <w:tcPr>
            <w:tcW w:w="1890" w:type="dxa"/>
          </w:tcPr>
          <w:p w14:paraId="6DD7D0AE" w14:textId="74A0F3BA" w:rsidR="374482E2" w:rsidRDefault="2FE0E6F3">
            <w:proofErr w:type="spellStart"/>
            <w:r>
              <w:t>bu</w:t>
            </w:r>
            <w:proofErr w:type="spellEnd"/>
          </w:p>
        </w:tc>
        <w:tc>
          <w:tcPr>
            <w:tcW w:w="1890" w:type="dxa"/>
          </w:tcPr>
          <w:p w14:paraId="3BFB5819" w14:textId="640CEE92" w:rsidR="374482E2" w:rsidRDefault="305AFAC0">
            <w:proofErr w:type="spellStart"/>
            <w:r>
              <w:t>bu</w:t>
            </w:r>
            <w:proofErr w:type="spellEnd"/>
          </w:p>
        </w:tc>
        <w:tc>
          <w:tcPr>
            <w:tcW w:w="1890" w:type="dxa"/>
          </w:tcPr>
          <w:p w14:paraId="30103FD6" w14:textId="39BF1E6B" w:rsidR="374482E2" w:rsidRDefault="374482E2">
            <w:r>
              <w:t>Represents bump when hitting a wall</w:t>
            </w:r>
          </w:p>
        </w:tc>
      </w:tr>
      <w:tr w:rsidR="00380458" w14:paraId="0A307702" w14:textId="77777777" w:rsidTr="374482E2">
        <w:trPr>
          <w:trHeight w:val="298"/>
        </w:trPr>
        <w:tc>
          <w:tcPr>
            <w:tcW w:w="1890" w:type="dxa"/>
          </w:tcPr>
          <w:p w14:paraId="717F3702" w14:textId="3DEBD8F9" w:rsidR="00380458" w:rsidRDefault="00380458">
            <w:r>
              <w:t>E</w:t>
            </w:r>
            <w:r w:rsidR="00F045DA">
              <w:t>AST</w:t>
            </w:r>
          </w:p>
        </w:tc>
        <w:tc>
          <w:tcPr>
            <w:tcW w:w="1890" w:type="dxa"/>
          </w:tcPr>
          <w:p w14:paraId="386E3FC3" w14:textId="5B09F03C" w:rsidR="00380458" w:rsidRDefault="00E36B9E">
            <w:r>
              <w:t>EA</w:t>
            </w:r>
          </w:p>
        </w:tc>
        <w:tc>
          <w:tcPr>
            <w:tcW w:w="1890" w:type="dxa"/>
          </w:tcPr>
          <w:p w14:paraId="7890F560" w14:textId="5C888F6B" w:rsidR="00380458" w:rsidRDefault="00972C57">
            <w:proofErr w:type="spellStart"/>
            <w:r>
              <w:t>ea</w:t>
            </w:r>
            <w:proofErr w:type="spellEnd"/>
          </w:p>
        </w:tc>
        <w:tc>
          <w:tcPr>
            <w:tcW w:w="1890" w:type="dxa"/>
          </w:tcPr>
          <w:p w14:paraId="6C226666" w14:textId="20BFD53D" w:rsidR="00380458" w:rsidRDefault="00E36B9E">
            <w:proofErr w:type="spellStart"/>
            <w:r>
              <w:t>ea</w:t>
            </w:r>
            <w:proofErr w:type="spellEnd"/>
          </w:p>
        </w:tc>
        <w:tc>
          <w:tcPr>
            <w:tcW w:w="1890" w:type="dxa"/>
          </w:tcPr>
          <w:p w14:paraId="7EBF4113" w14:textId="1AF2D786" w:rsidR="00380458" w:rsidRDefault="00AC2438">
            <w:r>
              <w:t>Represents east</w:t>
            </w:r>
          </w:p>
        </w:tc>
      </w:tr>
      <w:tr w:rsidR="00AC2438" w14:paraId="5757736D" w14:textId="77777777" w:rsidTr="374482E2">
        <w:trPr>
          <w:trHeight w:val="298"/>
        </w:trPr>
        <w:tc>
          <w:tcPr>
            <w:tcW w:w="1890" w:type="dxa"/>
          </w:tcPr>
          <w:p w14:paraId="1ABB6F3F" w14:textId="4D472857" w:rsidR="00AC2438" w:rsidRDefault="00AC2438">
            <w:r>
              <w:t>WEST</w:t>
            </w:r>
          </w:p>
        </w:tc>
        <w:tc>
          <w:tcPr>
            <w:tcW w:w="1890" w:type="dxa"/>
          </w:tcPr>
          <w:p w14:paraId="23A79124" w14:textId="3AE96451" w:rsidR="00AC2438" w:rsidRDefault="000B757E">
            <w:r>
              <w:t>WE</w:t>
            </w:r>
          </w:p>
        </w:tc>
        <w:tc>
          <w:tcPr>
            <w:tcW w:w="1890" w:type="dxa"/>
          </w:tcPr>
          <w:p w14:paraId="6E77CFF7" w14:textId="69AF8542" w:rsidR="00AC2438" w:rsidRDefault="00972C57">
            <w:r>
              <w:t>we</w:t>
            </w:r>
          </w:p>
        </w:tc>
        <w:tc>
          <w:tcPr>
            <w:tcW w:w="1890" w:type="dxa"/>
          </w:tcPr>
          <w:p w14:paraId="05723849" w14:textId="2E262037" w:rsidR="00AC2438" w:rsidRDefault="000B757E">
            <w:r>
              <w:t>we</w:t>
            </w:r>
          </w:p>
        </w:tc>
        <w:tc>
          <w:tcPr>
            <w:tcW w:w="1890" w:type="dxa"/>
          </w:tcPr>
          <w:p w14:paraId="09E5FE3F" w14:textId="36261AF7" w:rsidR="00AC2438" w:rsidRDefault="005D1E62">
            <w:r>
              <w:t xml:space="preserve">Represents </w:t>
            </w:r>
            <w:r w:rsidR="00B3485A">
              <w:t>west</w:t>
            </w:r>
          </w:p>
        </w:tc>
      </w:tr>
      <w:tr w:rsidR="00B3485A" w14:paraId="4B116338" w14:textId="77777777" w:rsidTr="374482E2">
        <w:trPr>
          <w:trHeight w:val="298"/>
        </w:trPr>
        <w:tc>
          <w:tcPr>
            <w:tcW w:w="1890" w:type="dxa"/>
          </w:tcPr>
          <w:p w14:paraId="7704561A" w14:textId="383DE775" w:rsidR="00B3485A" w:rsidRDefault="00972C57">
            <w:r>
              <w:t>SOUTH</w:t>
            </w:r>
          </w:p>
        </w:tc>
        <w:tc>
          <w:tcPr>
            <w:tcW w:w="1890" w:type="dxa"/>
          </w:tcPr>
          <w:p w14:paraId="7C6824D8" w14:textId="4088CA43" w:rsidR="00B3485A" w:rsidRDefault="00665F63">
            <w:r>
              <w:t>S</w:t>
            </w:r>
            <w:r w:rsidR="00A236D5">
              <w:t>O</w:t>
            </w:r>
          </w:p>
        </w:tc>
        <w:tc>
          <w:tcPr>
            <w:tcW w:w="1890" w:type="dxa"/>
          </w:tcPr>
          <w:p w14:paraId="425A66FC" w14:textId="064BDE74" w:rsidR="00B3485A" w:rsidRDefault="3EC7954F">
            <w:r>
              <w:t>s</w:t>
            </w:r>
            <w:r w:rsidR="00F13E37">
              <w:t>o</w:t>
            </w:r>
          </w:p>
        </w:tc>
        <w:tc>
          <w:tcPr>
            <w:tcW w:w="1890" w:type="dxa"/>
          </w:tcPr>
          <w:p w14:paraId="212D9668" w14:textId="5B79884D" w:rsidR="00B3485A" w:rsidRDefault="6E087CF9">
            <w:r>
              <w:t>s</w:t>
            </w:r>
            <w:r w:rsidR="5935BFAF">
              <w:t>o</w:t>
            </w:r>
          </w:p>
        </w:tc>
        <w:tc>
          <w:tcPr>
            <w:tcW w:w="1890" w:type="dxa"/>
          </w:tcPr>
          <w:p w14:paraId="6CEFEAD8" w14:textId="3BCED8B4" w:rsidR="005B66B0" w:rsidRDefault="005B66B0" w:rsidP="005B66B0">
            <w:r>
              <w:t xml:space="preserve">Represent south </w:t>
            </w:r>
          </w:p>
        </w:tc>
      </w:tr>
      <w:tr w:rsidR="005B66B0" w14:paraId="5C573132" w14:textId="77777777" w:rsidTr="374482E2">
        <w:trPr>
          <w:trHeight w:val="298"/>
        </w:trPr>
        <w:tc>
          <w:tcPr>
            <w:tcW w:w="1890" w:type="dxa"/>
          </w:tcPr>
          <w:p w14:paraId="449DD4C2" w14:textId="324453B1" w:rsidR="005B66B0" w:rsidRDefault="00820B48">
            <w:r>
              <w:t>NORTH</w:t>
            </w:r>
          </w:p>
        </w:tc>
        <w:tc>
          <w:tcPr>
            <w:tcW w:w="1890" w:type="dxa"/>
          </w:tcPr>
          <w:p w14:paraId="75F7FEA0" w14:textId="471A7B8F" w:rsidR="005B66B0" w:rsidRDefault="00820B48">
            <w:r>
              <w:t>NO</w:t>
            </w:r>
          </w:p>
        </w:tc>
        <w:tc>
          <w:tcPr>
            <w:tcW w:w="1890" w:type="dxa"/>
          </w:tcPr>
          <w:p w14:paraId="45F02C65" w14:textId="4B7BB42F" w:rsidR="005B66B0" w:rsidRDefault="00820B48">
            <w:r>
              <w:t>no</w:t>
            </w:r>
          </w:p>
        </w:tc>
        <w:tc>
          <w:tcPr>
            <w:tcW w:w="1890" w:type="dxa"/>
          </w:tcPr>
          <w:p w14:paraId="29E40AAA" w14:textId="487713FE" w:rsidR="005B66B0" w:rsidRDefault="00820B48">
            <w:r>
              <w:t>no</w:t>
            </w:r>
          </w:p>
        </w:tc>
        <w:tc>
          <w:tcPr>
            <w:tcW w:w="1890" w:type="dxa"/>
          </w:tcPr>
          <w:p w14:paraId="2C79EBC8" w14:textId="68EED803" w:rsidR="005B66B0" w:rsidRDefault="00820B48" w:rsidP="005B66B0">
            <w:r>
              <w:t>Represent north</w:t>
            </w:r>
          </w:p>
        </w:tc>
      </w:tr>
    </w:tbl>
    <w:p w14:paraId="068082E5" w14:textId="24BBECD1" w:rsidR="374482E2" w:rsidRDefault="374482E2" w:rsidP="374482E2">
      <w:pPr>
        <w:pStyle w:val="paragraph"/>
        <w:spacing w:before="0" w:beforeAutospacing="0" w:after="0" w:afterAutospacing="0"/>
        <w:ind w:left="720"/>
        <w:rPr>
          <w:rStyle w:val="normaltextrun"/>
          <w:b/>
          <w:bCs/>
          <w:color w:val="61366E"/>
          <w:sz w:val="22"/>
          <w:szCs w:val="22"/>
        </w:rPr>
      </w:pPr>
    </w:p>
    <w:p w14:paraId="2115FAA9" w14:textId="0A838B3A" w:rsidR="374482E2" w:rsidRDefault="374482E2" w:rsidP="2D06368D">
      <w:pPr>
        <w:pStyle w:val="paragraph"/>
        <w:spacing w:before="0" w:beforeAutospacing="0" w:after="0" w:afterAutospacing="0"/>
        <w:ind w:left="720"/>
        <w:rPr>
          <w:rStyle w:val="normaltextrun"/>
          <w:b/>
          <w:bCs/>
          <w:color w:val="61366E"/>
          <w:sz w:val="22"/>
          <w:szCs w:val="22"/>
        </w:rPr>
      </w:pPr>
    </w:p>
    <w:p w14:paraId="338CEB0B" w14:textId="4021C177" w:rsidR="00911443" w:rsidRDefault="00911443" w:rsidP="00911443">
      <w:r>
        <w:t>WHY PART</w:t>
      </w:r>
    </w:p>
    <w:p w14:paraId="45C85BC2" w14:textId="2C49611F" w:rsidR="00911443" w:rsidRDefault="00911443" w:rsidP="00911443">
      <w:r>
        <w:t xml:space="preserve">Why did we add the new tokens </w:t>
      </w:r>
      <w:proofErr w:type="gramStart"/>
      <w:r>
        <w:t>EA,WE</w:t>
      </w:r>
      <w:proofErr w:type="gramEnd"/>
      <w:r>
        <w:t xml:space="preserve">,SO,NO it was because of the built in functions that we implemented especially the function move we needed a reserved word for the direction </w:t>
      </w:r>
    </w:p>
    <w:p w14:paraId="581E9E88" w14:textId="21ED8574" w:rsidR="00911443" w:rsidRDefault="00911443" w:rsidP="00911443">
      <w:r>
        <w:t xml:space="preserve">\n we removed it because we felt there is no need for it </w:t>
      </w:r>
    </w:p>
    <w:tbl>
      <w:tblPr>
        <w:tblStyle w:val="TableGrid"/>
        <w:tblpPr w:leftFromText="180" w:rightFromText="180" w:vertAnchor="text" w:horzAnchor="page" w:tblpX="4153" w:tblpY="21"/>
        <w:tblW w:w="0" w:type="auto"/>
        <w:tblLook w:val="04A0" w:firstRow="1" w:lastRow="0" w:firstColumn="1" w:lastColumn="0" w:noHBand="0" w:noVBand="1"/>
      </w:tblPr>
      <w:tblGrid>
        <w:gridCol w:w="977"/>
      </w:tblGrid>
      <w:tr w:rsidR="00911443" w14:paraId="376E9DB8" w14:textId="77777777" w:rsidTr="00911443">
        <w:trPr>
          <w:trHeight w:val="278"/>
        </w:trPr>
        <w:tc>
          <w:tcPr>
            <w:tcW w:w="977" w:type="dxa"/>
          </w:tcPr>
          <w:p w14:paraId="4D685AC2" w14:textId="73FA6020" w:rsidR="00911443" w:rsidRDefault="00911443" w:rsidP="00911443">
            <w:r>
              <w:t>A</w:t>
            </w:r>
          </w:p>
        </w:tc>
      </w:tr>
      <w:tr w:rsidR="00911443" w14:paraId="47CC5859" w14:textId="77777777" w:rsidTr="00911443">
        <w:trPr>
          <w:trHeight w:val="278"/>
        </w:trPr>
        <w:tc>
          <w:tcPr>
            <w:tcW w:w="977" w:type="dxa"/>
          </w:tcPr>
          <w:p w14:paraId="29A55C22" w14:textId="1CDBDA1C" w:rsidR="00911443" w:rsidRDefault="00911443" w:rsidP="00911443">
            <w:r>
              <w:t>P</w:t>
            </w:r>
          </w:p>
        </w:tc>
      </w:tr>
      <w:tr w:rsidR="00911443" w14:paraId="38EF6AE0" w14:textId="77777777" w:rsidTr="00911443">
        <w:trPr>
          <w:trHeight w:val="278"/>
        </w:trPr>
        <w:tc>
          <w:tcPr>
            <w:tcW w:w="977" w:type="dxa"/>
          </w:tcPr>
          <w:p w14:paraId="05661990" w14:textId="755D72EC" w:rsidR="00911443" w:rsidRDefault="00FD5742" w:rsidP="00911443">
            <w:r>
              <w:t>g</w:t>
            </w:r>
          </w:p>
        </w:tc>
      </w:tr>
      <w:tr w:rsidR="00911443" w14:paraId="69B14CEB" w14:textId="77777777" w:rsidTr="00911443">
        <w:trPr>
          <w:trHeight w:val="278"/>
        </w:trPr>
        <w:tc>
          <w:tcPr>
            <w:tcW w:w="977" w:type="dxa"/>
          </w:tcPr>
          <w:p w14:paraId="53E3EABE" w14:textId="18268B1A" w:rsidR="00911443" w:rsidRDefault="00911443" w:rsidP="00911443">
            <w:r>
              <w:t>B</w:t>
            </w:r>
          </w:p>
        </w:tc>
      </w:tr>
      <w:tr w:rsidR="00911443" w14:paraId="36727EFC" w14:textId="77777777" w:rsidTr="00911443">
        <w:trPr>
          <w:trHeight w:val="278"/>
        </w:trPr>
        <w:tc>
          <w:tcPr>
            <w:tcW w:w="977" w:type="dxa"/>
          </w:tcPr>
          <w:p w14:paraId="51E0C1AA" w14:textId="1D0EC850" w:rsidR="00911443" w:rsidRDefault="00911443" w:rsidP="00911443">
            <w:r>
              <w:t>GL</w:t>
            </w:r>
            <w:r w:rsidR="00FD5742">
              <w:t>I</w:t>
            </w:r>
          </w:p>
        </w:tc>
      </w:tr>
      <w:tr w:rsidR="00911443" w14:paraId="46C65503" w14:textId="77777777" w:rsidTr="00911443">
        <w:trPr>
          <w:trHeight w:val="278"/>
        </w:trPr>
        <w:tc>
          <w:tcPr>
            <w:tcW w:w="977" w:type="dxa"/>
          </w:tcPr>
          <w:p w14:paraId="617E566C" w14:textId="5B277336" w:rsidR="00911443" w:rsidRDefault="00911443" w:rsidP="00911443">
            <w:r>
              <w:t>S</w:t>
            </w:r>
          </w:p>
        </w:tc>
      </w:tr>
      <w:tr w:rsidR="00911443" w14:paraId="4F515174" w14:textId="77777777" w:rsidTr="00911443">
        <w:trPr>
          <w:trHeight w:val="278"/>
        </w:trPr>
        <w:tc>
          <w:tcPr>
            <w:tcW w:w="977" w:type="dxa"/>
          </w:tcPr>
          <w:p w14:paraId="41B81D85" w14:textId="5253220A" w:rsidR="00911443" w:rsidRDefault="00911443" w:rsidP="00911443">
            <w:r>
              <w:t>E</w:t>
            </w:r>
          </w:p>
        </w:tc>
      </w:tr>
      <w:tr w:rsidR="00911443" w14:paraId="338974D8" w14:textId="77777777" w:rsidTr="00911443">
        <w:trPr>
          <w:trHeight w:val="278"/>
        </w:trPr>
        <w:tc>
          <w:tcPr>
            <w:tcW w:w="977" w:type="dxa"/>
          </w:tcPr>
          <w:p w14:paraId="7DAEBCAF" w14:textId="77777777" w:rsidR="00911443" w:rsidRDefault="00911443" w:rsidP="00911443">
            <w:r>
              <w:t>SCREAM</w:t>
            </w:r>
          </w:p>
        </w:tc>
      </w:tr>
      <w:tr w:rsidR="00911443" w14:paraId="2CE4E5B4" w14:textId="77777777" w:rsidTr="00911443">
        <w:trPr>
          <w:trHeight w:val="278"/>
        </w:trPr>
        <w:tc>
          <w:tcPr>
            <w:tcW w:w="977" w:type="dxa"/>
          </w:tcPr>
          <w:p w14:paraId="3B545245" w14:textId="62FB4E7A" w:rsidR="00FD5742" w:rsidRDefault="00911443" w:rsidP="00FD5742">
            <w:r>
              <w:t>BUMP</w:t>
            </w:r>
          </w:p>
        </w:tc>
      </w:tr>
      <w:tr w:rsidR="00FD5742" w14:paraId="2B2804B6" w14:textId="77777777" w:rsidTr="00911443">
        <w:trPr>
          <w:trHeight w:val="278"/>
        </w:trPr>
        <w:tc>
          <w:tcPr>
            <w:tcW w:w="977" w:type="dxa"/>
          </w:tcPr>
          <w:p w14:paraId="0BCF4F75" w14:textId="39497F5A" w:rsidR="00FD5742" w:rsidRDefault="00FD5742" w:rsidP="00FD5742">
            <w:r>
              <w:t>W</w:t>
            </w:r>
          </w:p>
        </w:tc>
      </w:tr>
    </w:tbl>
    <w:tbl>
      <w:tblPr>
        <w:tblStyle w:val="TableGrid"/>
        <w:tblpPr w:leftFromText="180" w:rightFromText="180" w:vertAnchor="text" w:horzAnchor="page" w:tblpX="8249" w:tblpY="72"/>
        <w:tblW w:w="0" w:type="auto"/>
        <w:tblLook w:val="04A0" w:firstRow="1" w:lastRow="0" w:firstColumn="1" w:lastColumn="0" w:noHBand="0" w:noVBand="1"/>
      </w:tblPr>
      <w:tblGrid>
        <w:gridCol w:w="959"/>
      </w:tblGrid>
      <w:tr w:rsidR="00FD5742" w14:paraId="36282B97" w14:textId="77777777" w:rsidTr="00FD5742">
        <w:trPr>
          <w:trHeight w:val="518"/>
        </w:trPr>
        <w:tc>
          <w:tcPr>
            <w:tcW w:w="959" w:type="dxa"/>
          </w:tcPr>
          <w:p w14:paraId="1C7E58FA" w14:textId="77777777" w:rsidR="00FD5742" w:rsidRDefault="00FD5742" w:rsidP="00FD5742">
            <w:r>
              <w:t>WU</w:t>
            </w:r>
          </w:p>
        </w:tc>
      </w:tr>
      <w:tr w:rsidR="00FD5742" w14:paraId="7978E0FC" w14:textId="77777777" w:rsidTr="00FD5742">
        <w:trPr>
          <w:trHeight w:val="264"/>
        </w:trPr>
        <w:tc>
          <w:tcPr>
            <w:tcW w:w="959" w:type="dxa"/>
          </w:tcPr>
          <w:p w14:paraId="3E1CFF3F" w14:textId="77777777" w:rsidR="00FD5742" w:rsidRDefault="00FD5742" w:rsidP="00FD5742">
            <w:r>
              <w:t>AG</w:t>
            </w:r>
          </w:p>
        </w:tc>
      </w:tr>
      <w:tr w:rsidR="00FD5742" w14:paraId="424D3480" w14:textId="77777777" w:rsidTr="00FD5742">
        <w:trPr>
          <w:trHeight w:val="264"/>
        </w:trPr>
        <w:tc>
          <w:tcPr>
            <w:tcW w:w="959" w:type="dxa"/>
          </w:tcPr>
          <w:p w14:paraId="2D5C203B" w14:textId="77777777" w:rsidR="00FD5742" w:rsidRDefault="00FD5742" w:rsidP="00FD5742">
            <w:r>
              <w:t>PT</w:t>
            </w:r>
          </w:p>
        </w:tc>
      </w:tr>
      <w:tr w:rsidR="00FD5742" w14:paraId="112534D3" w14:textId="77777777" w:rsidTr="00FD5742">
        <w:trPr>
          <w:trHeight w:val="264"/>
        </w:trPr>
        <w:tc>
          <w:tcPr>
            <w:tcW w:w="959" w:type="dxa"/>
          </w:tcPr>
          <w:p w14:paraId="26E3EDC4" w14:textId="77777777" w:rsidR="00FD5742" w:rsidRDefault="00FD5742" w:rsidP="00FD5742">
            <w:r>
              <w:t>GO</w:t>
            </w:r>
          </w:p>
        </w:tc>
      </w:tr>
      <w:tr w:rsidR="00FD5742" w14:paraId="47A3C527" w14:textId="77777777" w:rsidTr="00FD5742">
        <w:trPr>
          <w:trHeight w:val="264"/>
        </w:trPr>
        <w:tc>
          <w:tcPr>
            <w:tcW w:w="959" w:type="dxa"/>
          </w:tcPr>
          <w:p w14:paraId="5B68341B" w14:textId="77777777" w:rsidR="00FD5742" w:rsidRDefault="00FD5742" w:rsidP="00FD5742">
            <w:r>
              <w:t>BR</w:t>
            </w:r>
          </w:p>
        </w:tc>
      </w:tr>
      <w:tr w:rsidR="00FD5742" w14:paraId="59A69CC5" w14:textId="77777777" w:rsidTr="00FD5742">
        <w:trPr>
          <w:trHeight w:val="264"/>
        </w:trPr>
        <w:tc>
          <w:tcPr>
            <w:tcW w:w="959" w:type="dxa"/>
          </w:tcPr>
          <w:p w14:paraId="70CF3EBC" w14:textId="77777777" w:rsidR="00FD5742" w:rsidRDefault="00FD5742" w:rsidP="00FD5742">
            <w:r>
              <w:t>GL</w:t>
            </w:r>
          </w:p>
        </w:tc>
      </w:tr>
      <w:tr w:rsidR="00FD5742" w14:paraId="0D3E1EF5" w14:textId="77777777" w:rsidTr="00FD5742">
        <w:trPr>
          <w:trHeight w:val="264"/>
        </w:trPr>
        <w:tc>
          <w:tcPr>
            <w:tcW w:w="959" w:type="dxa"/>
          </w:tcPr>
          <w:p w14:paraId="67D90FC0" w14:textId="77777777" w:rsidR="00FD5742" w:rsidRDefault="00FD5742" w:rsidP="00FD5742">
            <w:r>
              <w:t>ST</w:t>
            </w:r>
          </w:p>
        </w:tc>
      </w:tr>
      <w:tr w:rsidR="00FD5742" w14:paraId="7455E064" w14:textId="77777777" w:rsidTr="00FD5742">
        <w:trPr>
          <w:trHeight w:val="264"/>
        </w:trPr>
        <w:tc>
          <w:tcPr>
            <w:tcW w:w="959" w:type="dxa"/>
          </w:tcPr>
          <w:p w14:paraId="23364731" w14:textId="77777777" w:rsidR="00FD5742" w:rsidRDefault="00FD5742" w:rsidP="00FD5742">
            <w:r>
              <w:t>EM</w:t>
            </w:r>
          </w:p>
        </w:tc>
      </w:tr>
      <w:tr w:rsidR="00FD5742" w14:paraId="75870CEE" w14:textId="77777777" w:rsidTr="00FD5742">
        <w:trPr>
          <w:trHeight w:val="264"/>
        </w:trPr>
        <w:tc>
          <w:tcPr>
            <w:tcW w:w="959" w:type="dxa"/>
          </w:tcPr>
          <w:p w14:paraId="1D8E4202" w14:textId="77777777" w:rsidR="00FD5742" w:rsidRDefault="00FD5742" w:rsidP="00FD5742">
            <w:r>
              <w:t>SC</w:t>
            </w:r>
          </w:p>
        </w:tc>
      </w:tr>
      <w:tr w:rsidR="00FD5742" w14:paraId="2516CC5F" w14:textId="77777777" w:rsidTr="00FD5742">
        <w:trPr>
          <w:trHeight w:val="264"/>
        </w:trPr>
        <w:tc>
          <w:tcPr>
            <w:tcW w:w="959" w:type="dxa"/>
          </w:tcPr>
          <w:p w14:paraId="59080E3B" w14:textId="77777777" w:rsidR="00FD5742" w:rsidRDefault="00FD5742" w:rsidP="00FD5742">
            <w:r>
              <w:t>BU</w:t>
            </w:r>
          </w:p>
        </w:tc>
      </w:tr>
    </w:tbl>
    <w:p w14:paraId="07E16353" w14:textId="21E9ACC3" w:rsidR="00911443" w:rsidRDefault="00911443" w:rsidP="003E6AB5">
      <w:r>
        <w:t xml:space="preserve">We changed the tokens for </w:t>
      </w:r>
    </w:p>
    <w:p w14:paraId="2A119CB4" w14:textId="47D3F0CB" w:rsidR="00911443" w:rsidRDefault="00911443" w:rsidP="00911443">
      <w:r>
        <w:t xml:space="preserve">To smaller letters </w:t>
      </w:r>
    </w:p>
    <w:p w14:paraId="77501B7C" w14:textId="61A3E50E" w:rsidR="0080674F" w:rsidRDefault="00CE24EE" w:rsidP="008067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F2E09" wp14:editId="0C64014F">
                <wp:simplePos x="0" y="0"/>
                <wp:positionH relativeFrom="column">
                  <wp:posOffset>2419927</wp:posOffset>
                </wp:positionH>
                <wp:positionV relativeFrom="paragraph">
                  <wp:posOffset>342438</wp:posOffset>
                </wp:positionV>
                <wp:extent cx="1791855" cy="415637"/>
                <wp:effectExtent l="0" t="12700" r="24765" b="2921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855" cy="4156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105B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90.55pt;margin-top:26.95pt;width:141.1pt;height: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" adj="19095" fillcolor="#4472c4 [3204]" strokecolor="#1f3763 [1604]" strokeweight="1pt"/>
            </w:pict>
          </mc:Fallback>
        </mc:AlternateContent>
      </w:r>
      <w:r w:rsidR="00911443">
        <w:t xml:space="preserve">For aesthetic reasons </w:t>
      </w:r>
      <w:r w:rsidR="0080674F">
        <w:t xml:space="preserve">give it </w:t>
      </w:r>
    </w:p>
    <w:p w14:paraId="3120F508" w14:textId="04179737" w:rsidR="0080674F" w:rsidRDefault="0080674F" w:rsidP="0080674F">
      <w:r>
        <w:t xml:space="preserve">More meaning </w:t>
      </w:r>
    </w:p>
    <w:sectPr w:rsidR="0080674F" w:rsidSect="0069320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67C97" w14:textId="77777777" w:rsidR="0075791B" w:rsidRDefault="0075791B" w:rsidP="00C422D5">
      <w:pPr>
        <w:spacing w:after="0" w:line="240" w:lineRule="auto"/>
      </w:pPr>
      <w:r>
        <w:separator/>
      </w:r>
    </w:p>
  </w:endnote>
  <w:endnote w:type="continuationSeparator" w:id="0">
    <w:p w14:paraId="2E348BF4" w14:textId="77777777" w:rsidR="0075791B" w:rsidRDefault="0075791B" w:rsidP="00C422D5">
      <w:pPr>
        <w:spacing w:after="0" w:line="240" w:lineRule="auto"/>
      </w:pPr>
      <w:r>
        <w:continuationSeparator/>
      </w:r>
    </w:p>
  </w:endnote>
  <w:endnote w:type="continuationNotice" w:id="1">
    <w:p w14:paraId="173C160B" w14:textId="77777777" w:rsidR="0075791B" w:rsidRDefault="007579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2913F" w14:textId="77777777" w:rsidR="0075791B" w:rsidRDefault="0075791B" w:rsidP="00C422D5">
      <w:pPr>
        <w:spacing w:after="0" w:line="240" w:lineRule="auto"/>
      </w:pPr>
      <w:r>
        <w:separator/>
      </w:r>
    </w:p>
  </w:footnote>
  <w:footnote w:type="continuationSeparator" w:id="0">
    <w:p w14:paraId="6ECC6A2C" w14:textId="77777777" w:rsidR="0075791B" w:rsidRDefault="0075791B" w:rsidP="00C422D5">
      <w:pPr>
        <w:spacing w:after="0" w:line="240" w:lineRule="auto"/>
      </w:pPr>
      <w:r>
        <w:continuationSeparator/>
      </w:r>
    </w:p>
  </w:footnote>
  <w:footnote w:type="continuationNotice" w:id="1">
    <w:p w14:paraId="5450658D" w14:textId="77777777" w:rsidR="0075791B" w:rsidRDefault="007579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3F3E"/>
    <w:multiLevelType w:val="multilevel"/>
    <w:tmpl w:val="018EF1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75734"/>
    <w:multiLevelType w:val="multilevel"/>
    <w:tmpl w:val="36C4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45344"/>
    <w:multiLevelType w:val="hybridMultilevel"/>
    <w:tmpl w:val="AE3CEA62"/>
    <w:lvl w:ilvl="0" w:tplc="33FEE2F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F44B1"/>
    <w:multiLevelType w:val="multilevel"/>
    <w:tmpl w:val="F500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A92DE"/>
    <w:multiLevelType w:val="hybridMultilevel"/>
    <w:tmpl w:val="FFFFFFFF"/>
    <w:lvl w:ilvl="0" w:tplc="5D726BAA">
      <w:start w:val="1"/>
      <w:numFmt w:val="decimal"/>
      <w:lvlText w:val="%1."/>
      <w:lvlJc w:val="left"/>
      <w:pPr>
        <w:ind w:left="720" w:hanging="360"/>
      </w:pPr>
    </w:lvl>
    <w:lvl w:ilvl="1" w:tplc="BCD6FB76">
      <w:start w:val="1"/>
      <w:numFmt w:val="lowerLetter"/>
      <w:lvlText w:val="%2."/>
      <w:lvlJc w:val="left"/>
      <w:pPr>
        <w:ind w:left="1440" w:hanging="360"/>
      </w:pPr>
    </w:lvl>
    <w:lvl w:ilvl="2" w:tplc="946C6A56">
      <w:start w:val="1"/>
      <w:numFmt w:val="lowerRoman"/>
      <w:lvlText w:val="%3."/>
      <w:lvlJc w:val="right"/>
      <w:pPr>
        <w:ind w:left="2160" w:hanging="180"/>
      </w:pPr>
    </w:lvl>
    <w:lvl w:ilvl="3" w:tplc="E514C05C">
      <w:start w:val="1"/>
      <w:numFmt w:val="decimal"/>
      <w:lvlText w:val="%4."/>
      <w:lvlJc w:val="left"/>
      <w:pPr>
        <w:ind w:left="2880" w:hanging="360"/>
      </w:pPr>
    </w:lvl>
    <w:lvl w:ilvl="4" w:tplc="FA8ED964">
      <w:start w:val="1"/>
      <w:numFmt w:val="lowerLetter"/>
      <w:lvlText w:val="%5."/>
      <w:lvlJc w:val="left"/>
      <w:pPr>
        <w:ind w:left="3600" w:hanging="360"/>
      </w:pPr>
    </w:lvl>
    <w:lvl w:ilvl="5" w:tplc="85963BA0">
      <w:start w:val="1"/>
      <w:numFmt w:val="lowerRoman"/>
      <w:lvlText w:val="%6."/>
      <w:lvlJc w:val="right"/>
      <w:pPr>
        <w:ind w:left="4320" w:hanging="180"/>
      </w:pPr>
    </w:lvl>
    <w:lvl w:ilvl="6" w:tplc="C09EFD22">
      <w:start w:val="1"/>
      <w:numFmt w:val="decimal"/>
      <w:lvlText w:val="%7."/>
      <w:lvlJc w:val="left"/>
      <w:pPr>
        <w:ind w:left="5040" w:hanging="360"/>
      </w:pPr>
    </w:lvl>
    <w:lvl w:ilvl="7" w:tplc="9C862FEE">
      <w:start w:val="1"/>
      <w:numFmt w:val="lowerLetter"/>
      <w:lvlText w:val="%8."/>
      <w:lvlJc w:val="left"/>
      <w:pPr>
        <w:ind w:left="5760" w:hanging="360"/>
      </w:pPr>
    </w:lvl>
    <w:lvl w:ilvl="8" w:tplc="19FC3C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06C89"/>
    <w:multiLevelType w:val="multilevel"/>
    <w:tmpl w:val="38E8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2357E0"/>
    <w:multiLevelType w:val="hybridMultilevel"/>
    <w:tmpl w:val="214CB16C"/>
    <w:lvl w:ilvl="0" w:tplc="0E9E2F1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C67D8"/>
    <w:multiLevelType w:val="multilevel"/>
    <w:tmpl w:val="0B6C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8A5614"/>
    <w:multiLevelType w:val="multilevel"/>
    <w:tmpl w:val="FFAA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3847314">
    <w:abstractNumId w:val="3"/>
  </w:num>
  <w:num w:numId="2" w16cid:durableId="685207446">
    <w:abstractNumId w:val="8"/>
  </w:num>
  <w:num w:numId="3" w16cid:durableId="731007917">
    <w:abstractNumId w:val="5"/>
  </w:num>
  <w:num w:numId="4" w16cid:durableId="1719433239">
    <w:abstractNumId w:val="1"/>
  </w:num>
  <w:num w:numId="5" w16cid:durableId="149257167">
    <w:abstractNumId w:val="6"/>
  </w:num>
  <w:num w:numId="6" w16cid:durableId="911156636">
    <w:abstractNumId w:val="2"/>
  </w:num>
  <w:num w:numId="7" w16cid:durableId="573392209">
    <w:abstractNumId w:val="0"/>
  </w:num>
  <w:num w:numId="8" w16cid:durableId="1991130985">
    <w:abstractNumId w:val="7"/>
  </w:num>
  <w:num w:numId="9" w16cid:durableId="157099280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delhadi Marjane &lt; 107219 &gt;">
    <w15:presenceInfo w15:providerId="AD" w15:userId="S::A.Marjane@aui.ma::656b2dbf-2a98-47a5-b871-77c0fd64b2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86"/>
    <w:rsid w:val="000009D7"/>
    <w:rsid w:val="00002FFD"/>
    <w:rsid w:val="00003796"/>
    <w:rsid w:val="00004315"/>
    <w:rsid w:val="00005D9B"/>
    <w:rsid w:val="00007BF8"/>
    <w:rsid w:val="0001006F"/>
    <w:rsid w:val="00010E1F"/>
    <w:rsid w:val="0001242D"/>
    <w:rsid w:val="0001583E"/>
    <w:rsid w:val="0001660F"/>
    <w:rsid w:val="00016AFE"/>
    <w:rsid w:val="000231DA"/>
    <w:rsid w:val="0002488B"/>
    <w:rsid w:val="00036B89"/>
    <w:rsid w:val="000433EF"/>
    <w:rsid w:val="0004655A"/>
    <w:rsid w:val="00046A18"/>
    <w:rsid w:val="000470A2"/>
    <w:rsid w:val="00050308"/>
    <w:rsid w:val="00052025"/>
    <w:rsid w:val="00052999"/>
    <w:rsid w:val="00052F06"/>
    <w:rsid w:val="0005437E"/>
    <w:rsid w:val="000601BA"/>
    <w:rsid w:val="00060D31"/>
    <w:rsid w:val="00060F53"/>
    <w:rsid w:val="00063971"/>
    <w:rsid w:val="00064E1A"/>
    <w:rsid w:val="00067D8C"/>
    <w:rsid w:val="0007263F"/>
    <w:rsid w:val="000739BA"/>
    <w:rsid w:val="00076034"/>
    <w:rsid w:val="00076053"/>
    <w:rsid w:val="00081E48"/>
    <w:rsid w:val="00082304"/>
    <w:rsid w:val="00085627"/>
    <w:rsid w:val="00085898"/>
    <w:rsid w:val="000861BD"/>
    <w:rsid w:val="000904DB"/>
    <w:rsid w:val="00091D94"/>
    <w:rsid w:val="0009361F"/>
    <w:rsid w:val="00093A4E"/>
    <w:rsid w:val="00093A8F"/>
    <w:rsid w:val="00094263"/>
    <w:rsid w:val="00095AFF"/>
    <w:rsid w:val="000A29B7"/>
    <w:rsid w:val="000A2F92"/>
    <w:rsid w:val="000A314D"/>
    <w:rsid w:val="000A43D9"/>
    <w:rsid w:val="000A671F"/>
    <w:rsid w:val="000B0332"/>
    <w:rsid w:val="000B043A"/>
    <w:rsid w:val="000B08CD"/>
    <w:rsid w:val="000B2EA5"/>
    <w:rsid w:val="000B4963"/>
    <w:rsid w:val="000B5C63"/>
    <w:rsid w:val="000B659E"/>
    <w:rsid w:val="000B757E"/>
    <w:rsid w:val="000B7E79"/>
    <w:rsid w:val="000C0294"/>
    <w:rsid w:val="000C04B2"/>
    <w:rsid w:val="000C0B3C"/>
    <w:rsid w:val="000C0F94"/>
    <w:rsid w:val="000C1010"/>
    <w:rsid w:val="000C3027"/>
    <w:rsid w:val="000C6BA3"/>
    <w:rsid w:val="000D100C"/>
    <w:rsid w:val="000D2135"/>
    <w:rsid w:val="000D3EF1"/>
    <w:rsid w:val="000D42C5"/>
    <w:rsid w:val="000D7DA9"/>
    <w:rsid w:val="000E1CBB"/>
    <w:rsid w:val="000E321F"/>
    <w:rsid w:val="000E5088"/>
    <w:rsid w:val="000E50B8"/>
    <w:rsid w:val="000F2998"/>
    <w:rsid w:val="000F3F95"/>
    <w:rsid w:val="000F5523"/>
    <w:rsid w:val="000F5CAA"/>
    <w:rsid w:val="000F61FB"/>
    <w:rsid w:val="000F68CC"/>
    <w:rsid w:val="000F7218"/>
    <w:rsid w:val="00103884"/>
    <w:rsid w:val="00103C3B"/>
    <w:rsid w:val="001048E0"/>
    <w:rsid w:val="00104BB3"/>
    <w:rsid w:val="00111D52"/>
    <w:rsid w:val="00112306"/>
    <w:rsid w:val="001143F5"/>
    <w:rsid w:val="0012179D"/>
    <w:rsid w:val="00123FC5"/>
    <w:rsid w:val="00126D14"/>
    <w:rsid w:val="00130837"/>
    <w:rsid w:val="0013238C"/>
    <w:rsid w:val="001346B6"/>
    <w:rsid w:val="00135C69"/>
    <w:rsid w:val="00136BE7"/>
    <w:rsid w:val="0013711A"/>
    <w:rsid w:val="00140C75"/>
    <w:rsid w:val="00141D76"/>
    <w:rsid w:val="001431D7"/>
    <w:rsid w:val="001437D6"/>
    <w:rsid w:val="00144297"/>
    <w:rsid w:val="00144A30"/>
    <w:rsid w:val="00145FAC"/>
    <w:rsid w:val="00156915"/>
    <w:rsid w:val="00156F8D"/>
    <w:rsid w:val="001575F0"/>
    <w:rsid w:val="001611C8"/>
    <w:rsid w:val="00161716"/>
    <w:rsid w:val="001633BE"/>
    <w:rsid w:val="001634F6"/>
    <w:rsid w:val="00165996"/>
    <w:rsid w:val="00166C59"/>
    <w:rsid w:val="00166DF6"/>
    <w:rsid w:val="00167C9F"/>
    <w:rsid w:val="001718D5"/>
    <w:rsid w:val="00171E54"/>
    <w:rsid w:val="001742B9"/>
    <w:rsid w:val="00174E83"/>
    <w:rsid w:val="001755A9"/>
    <w:rsid w:val="001808B0"/>
    <w:rsid w:val="00180A35"/>
    <w:rsid w:val="00181F38"/>
    <w:rsid w:val="001823A6"/>
    <w:rsid w:val="00182DE9"/>
    <w:rsid w:val="00186106"/>
    <w:rsid w:val="00191E39"/>
    <w:rsid w:val="00196238"/>
    <w:rsid w:val="001A149A"/>
    <w:rsid w:val="001A4647"/>
    <w:rsid w:val="001A669B"/>
    <w:rsid w:val="001B1D4D"/>
    <w:rsid w:val="001B4310"/>
    <w:rsid w:val="001B499C"/>
    <w:rsid w:val="001B78CE"/>
    <w:rsid w:val="001C20A9"/>
    <w:rsid w:val="001C3FB2"/>
    <w:rsid w:val="001C52E3"/>
    <w:rsid w:val="001C68E1"/>
    <w:rsid w:val="001D1036"/>
    <w:rsid w:val="001D3C00"/>
    <w:rsid w:val="001D49CC"/>
    <w:rsid w:val="001D6254"/>
    <w:rsid w:val="001D68DF"/>
    <w:rsid w:val="001D7A29"/>
    <w:rsid w:val="001E09C6"/>
    <w:rsid w:val="001E0D6B"/>
    <w:rsid w:val="001E2DB0"/>
    <w:rsid w:val="001E418D"/>
    <w:rsid w:val="001E422D"/>
    <w:rsid w:val="001E4D64"/>
    <w:rsid w:val="001E59EE"/>
    <w:rsid w:val="001F050C"/>
    <w:rsid w:val="001F1B00"/>
    <w:rsid w:val="001F467A"/>
    <w:rsid w:val="001F528A"/>
    <w:rsid w:val="001F5660"/>
    <w:rsid w:val="001F7D18"/>
    <w:rsid w:val="002000D9"/>
    <w:rsid w:val="0020152D"/>
    <w:rsid w:val="00202A09"/>
    <w:rsid w:val="00202EC2"/>
    <w:rsid w:val="00203CF8"/>
    <w:rsid w:val="00203FE0"/>
    <w:rsid w:val="00212A83"/>
    <w:rsid w:val="00212F22"/>
    <w:rsid w:val="00213E74"/>
    <w:rsid w:val="00214F3A"/>
    <w:rsid w:val="00217209"/>
    <w:rsid w:val="0022039F"/>
    <w:rsid w:val="00225B58"/>
    <w:rsid w:val="002328FA"/>
    <w:rsid w:val="00232C60"/>
    <w:rsid w:val="00233230"/>
    <w:rsid w:val="002378A6"/>
    <w:rsid w:val="0024041F"/>
    <w:rsid w:val="00241201"/>
    <w:rsid w:val="002414AE"/>
    <w:rsid w:val="00243EEF"/>
    <w:rsid w:val="00244EBC"/>
    <w:rsid w:val="00245076"/>
    <w:rsid w:val="00245678"/>
    <w:rsid w:val="00246CA3"/>
    <w:rsid w:val="00247FBC"/>
    <w:rsid w:val="00251B84"/>
    <w:rsid w:val="0025278D"/>
    <w:rsid w:val="002565C0"/>
    <w:rsid w:val="002572C2"/>
    <w:rsid w:val="00260A38"/>
    <w:rsid w:val="00265191"/>
    <w:rsid w:val="00265337"/>
    <w:rsid w:val="0026586F"/>
    <w:rsid w:val="00267B25"/>
    <w:rsid w:val="002712E0"/>
    <w:rsid w:val="00273FC4"/>
    <w:rsid w:val="00275D48"/>
    <w:rsid w:val="00277F66"/>
    <w:rsid w:val="002814BB"/>
    <w:rsid w:val="00282F36"/>
    <w:rsid w:val="002832D5"/>
    <w:rsid w:val="00283813"/>
    <w:rsid w:val="00284A14"/>
    <w:rsid w:val="00284F48"/>
    <w:rsid w:val="00285929"/>
    <w:rsid w:val="00287A93"/>
    <w:rsid w:val="00287C4C"/>
    <w:rsid w:val="00290CDF"/>
    <w:rsid w:val="00292B6D"/>
    <w:rsid w:val="0029636A"/>
    <w:rsid w:val="00296F4F"/>
    <w:rsid w:val="002A05D4"/>
    <w:rsid w:val="002A1D6B"/>
    <w:rsid w:val="002A27D6"/>
    <w:rsid w:val="002A2FEC"/>
    <w:rsid w:val="002A3540"/>
    <w:rsid w:val="002A4D35"/>
    <w:rsid w:val="002A5F02"/>
    <w:rsid w:val="002A69A1"/>
    <w:rsid w:val="002B181D"/>
    <w:rsid w:val="002B4231"/>
    <w:rsid w:val="002B4912"/>
    <w:rsid w:val="002B4D3C"/>
    <w:rsid w:val="002B6E66"/>
    <w:rsid w:val="002B7C11"/>
    <w:rsid w:val="002C0B3C"/>
    <w:rsid w:val="002C3DE5"/>
    <w:rsid w:val="002C3FDD"/>
    <w:rsid w:val="002C40AC"/>
    <w:rsid w:val="002C507E"/>
    <w:rsid w:val="002C68E3"/>
    <w:rsid w:val="002C72EA"/>
    <w:rsid w:val="002D097D"/>
    <w:rsid w:val="002D0AF3"/>
    <w:rsid w:val="002D250C"/>
    <w:rsid w:val="002D32CA"/>
    <w:rsid w:val="002D3A01"/>
    <w:rsid w:val="002D67C9"/>
    <w:rsid w:val="002E0C28"/>
    <w:rsid w:val="002E0FD5"/>
    <w:rsid w:val="002E13B5"/>
    <w:rsid w:val="002E35AC"/>
    <w:rsid w:val="002E3AA5"/>
    <w:rsid w:val="002E6043"/>
    <w:rsid w:val="002E7871"/>
    <w:rsid w:val="002F2106"/>
    <w:rsid w:val="002F2322"/>
    <w:rsid w:val="002F346F"/>
    <w:rsid w:val="002F37E9"/>
    <w:rsid w:val="002F5F50"/>
    <w:rsid w:val="002F6906"/>
    <w:rsid w:val="002F72F5"/>
    <w:rsid w:val="002F782F"/>
    <w:rsid w:val="00300088"/>
    <w:rsid w:val="00301F1E"/>
    <w:rsid w:val="003020D3"/>
    <w:rsid w:val="00302AF1"/>
    <w:rsid w:val="00303600"/>
    <w:rsid w:val="00306122"/>
    <w:rsid w:val="0030685A"/>
    <w:rsid w:val="00306925"/>
    <w:rsid w:val="00306AF5"/>
    <w:rsid w:val="00306CD5"/>
    <w:rsid w:val="00307F59"/>
    <w:rsid w:val="0031176C"/>
    <w:rsid w:val="00312346"/>
    <w:rsid w:val="00312587"/>
    <w:rsid w:val="0031455E"/>
    <w:rsid w:val="00314D4F"/>
    <w:rsid w:val="00316ABA"/>
    <w:rsid w:val="00321794"/>
    <w:rsid w:val="00323D46"/>
    <w:rsid w:val="003307FA"/>
    <w:rsid w:val="00331A9C"/>
    <w:rsid w:val="003343AF"/>
    <w:rsid w:val="00335C3B"/>
    <w:rsid w:val="00337CE7"/>
    <w:rsid w:val="00342846"/>
    <w:rsid w:val="00343657"/>
    <w:rsid w:val="00343838"/>
    <w:rsid w:val="00343CEB"/>
    <w:rsid w:val="0035099A"/>
    <w:rsid w:val="00350B49"/>
    <w:rsid w:val="00351FF0"/>
    <w:rsid w:val="0035329E"/>
    <w:rsid w:val="0035346E"/>
    <w:rsid w:val="00353F86"/>
    <w:rsid w:val="00354C2D"/>
    <w:rsid w:val="00356D4F"/>
    <w:rsid w:val="00357271"/>
    <w:rsid w:val="00361F74"/>
    <w:rsid w:val="0036375C"/>
    <w:rsid w:val="003700CC"/>
    <w:rsid w:val="00376964"/>
    <w:rsid w:val="00380458"/>
    <w:rsid w:val="00382679"/>
    <w:rsid w:val="00383AAE"/>
    <w:rsid w:val="00387B1D"/>
    <w:rsid w:val="003915B7"/>
    <w:rsid w:val="00391C5D"/>
    <w:rsid w:val="00392EFE"/>
    <w:rsid w:val="00395397"/>
    <w:rsid w:val="003A2638"/>
    <w:rsid w:val="003A2D30"/>
    <w:rsid w:val="003A315E"/>
    <w:rsid w:val="003A34CB"/>
    <w:rsid w:val="003A3C9C"/>
    <w:rsid w:val="003A49D6"/>
    <w:rsid w:val="003A5EE8"/>
    <w:rsid w:val="003B174D"/>
    <w:rsid w:val="003B1B77"/>
    <w:rsid w:val="003B25AB"/>
    <w:rsid w:val="003B2C66"/>
    <w:rsid w:val="003B3321"/>
    <w:rsid w:val="003B3389"/>
    <w:rsid w:val="003B3B3B"/>
    <w:rsid w:val="003C3A77"/>
    <w:rsid w:val="003C5267"/>
    <w:rsid w:val="003C68E7"/>
    <w:rsid w:val="003D086C"/>
    <w:rsid w:val="003D1A21"/>
    <w:rsid w:val="003D2F97"/>
    <w:rsid w:val="003D3182"/>
    <w:rsid w:val="003D3700"/>
    <w:rsid w:val="003D41AC"/>
    <w:rsid w:val="003D5179"/>
    <w:rsid w:val="003D7346"/>
    <w:rsid w:val="003E195A"/>
    <w:rsid w:val="003E6AB5"/>
    <w:rsid w:val="003F1ABF"/>
    <w:rsid w:val="003F257E"/>
    <w:rsid w:val="003F5525"/>
    <w:rsid w:val="004006C1"/>
    <w:rsid w:val="00400701"/>
    <w:rsid w:val="00400A38"/>
    <w:rsid w:val="0040341E"/>
    <w:rsid w:val="004056F1"/>
    <w:rsid w:val="00406257"/>
    <w:rsid w:val="004063F3"/>
    <w:rsid w:val="00406FF1"/>
    <w:rsid w:val="00407707"/>
    <w:rsid w:val="00407748"/>
    <w:rsid w:val="004149A6"/>
    <w:rsid w:val="00415932"/>
    <w:rsid w:val="00416316"/>
    <w:rsid w:val="0041789D"/>
    <w:rsid w:val="00417F61"/>
    <w:rsid w:val="0042040B"/>
    <w:rsid w:val="00421719"/>
    <w:rsid w:val="00421F51"/>
    <w:rsid w:val="00422634"/>
    <w:rsid w:val="004228A4"/>
    <w:rsid w:val="004233CD"/>
    <w:rsid w:val="00423CD1"/>
    <w:rsid w:val="004250F9"/>
    <w:rsid w:val="00426D60"/>
    <w:rsid w:val="004300D1"/>
    <w:rsid w:val="00431404"/>
    <w:rsid w:val="0043269F"/>
    <w:rsid w:val="00432CC4"/>
    <w:rsid w:val="0043364C"/>
    <w:rsid w:val="004403D3"/>
    <w:rsid w:val="00440E96"/>
    <w:rsid w:val="004420CB"/>
    <w:rsid w:val="00442F9E"/>
    <w:rsid w:val="004457A3"/>
    <w:rsid w:val="00450662"/>
    <w:rsid w:val="004529B8"/>
    <w:rsid w:val="004541F6"/>
    <w:rsid w:val="00454CD4"/>
    <w:rsid w:val="00457611"/>
    <w:rsid w:val="00460990"/>
    <w:rsid w:val="0046217F"/>
    <w:rsid w:val="00462586"/>
    <w:rsid w:val="00463A55"/>
    <w:rsid w:val="00463B6F"/>
    <w:rsid w:val="00464BD5"/>
    <w:rsid w:val="00465C9C"/>
    <w:rsid w:val="00465DCE"/>
    <w:rsid w:val="004662FB"/>
    <w:rsid w:val="00466CED"/>
    <w:rsid w:val="0046702A"/>
    <w:rsid w:val="0047094D"/>
    <w:rsid w:val="00471C84"/>
    <w:rsid w:val="00472CFE"/>
    <w:rsid w:val="004746A4"/>
    <w:rsid w:val="004758C4"/>
    <w:rsid w:val="00476CA0"/>
    <w:rsid w:val="00476EB7"/>
    <w:rsid w:val="00477578"/>
    <w:rsid w:val="00477EE8"/>
    <w:rsid w:val="00481B57"/>
    <w:rsid w:val="00482C07"/>
    <w:rsid w:val="0048348B"/>
    <w:rsid w:val="00484651"/>
    <w:rsid w:val="004846DE"/>
    <w:rsid w:val="00485A5C"/>
    <w:rsid w:val="0049180D"/>
    <w:rsid w:val="004927C9"/>
    <w:rsid w:val="004941AE"/>
    <w:rsid w:val="00495F5E"/>
    <w:rsid w:val="0049780F"/>
    <w:rsid w:val="004A11C7"/>
    <w:rsid w:val="004A1F31"/>
    <w:rsid w:val="004A2F98"/>
    <w:rsid w:val="004A3A22"/>
    <w:rsid w:val="004A3B4B"/>
    <w:rsid w:val="004A3E2F"/>
    <w:rsid w:val="004A4969"/>
    <w:rsid w:val="004A4CB3"/>
    <w:rsid w:val="004A56A1"/>
    <w:rsid w:val="004A5AB0"/>
    <w:rsid w:val="004A76EF"/>
    <w:rsid w:val="004A7796"/>
    <w:rsid w:val="004A7BB8"/>
    <w:rsid w:val="004A7F59"/>
    <w:rsid w:val="004B178C"/>
    <w:rsid w:val="004B31CE"/>
    <w:rsid w:val="004B3D3E"/>
    <w:rsid w:val="004B6493"/>
    <w:rsid w:val="004B7FD4"/>
    <w:rsid w:val="004C0115"/>
    <w:rsid w:val="004C2C5C"/>
    <w:rsid w:val="004C3A5C"/>
    <w:rsid w:val="004C550E"/>
    <w:rsid w:val="004C651D"/>
    <w:rsid w:val="004D6A88"/>
    <w:rsid w:val="004D6C67"/>
    <w:rsid w:val="004D761F"/>
    <w:rsid w:val="004E3D23"/>
    <w:rsid w:val="004E6981"/>
    <w:rsid w:val="004E6ECC"/>
    <w:rsid w:val="004E7900"/>
    <w:rsid w:val="004F1164"/>
    <w:rsid w:val="004F173C"/>
    <w:rsid w:val="004F25D5"/>
    <w:rsid w:val="004F36C8"/>
    <w:rsid w:val="004F3A7A"/>
    <w:rsid w:val="004F4357"/>
    <w:rsid w:val="004F4EDF"/>
    <w:rsid w:val="00501E80"/>
    <w:rsid w:val="0050201C"/>
    <w:rsid w:val="00503AB0"/>
    <w:rsid w:val="00504A24"/>
    <w:rsid w:val="00505B77"/>
    <w:rsid w:val="005067A8"/>
    <w:rsid w:val="005072CD"/>
    <w:rsid w:val="00507E00"/>
    <w:rsid w:val="005129DB"/>
    <w:rsid w:val="00513AAD"/>
    <w:rsid w:val="00514158"/>
    <w:rsid w:val="00515CE7"/>
    <w:rsid w:val="00515F0E"/>
    <w:rsid w:val="00516544"/>
    <w:rsid w:val="0051661E"/>
    <w:rsid w:val="0051672B"/>
    <w:rsid w:val="005170D7"/>
    <w:rsid w:val="00522463"/>
    <w:rsid w:val="00522675"/>
    <w:rsid w:val="00523AB0"/>
    <w:rsid w:val="00523D74"/>
    <w:rsid w:val="00524A1E"/>
    <w:rsid w:val="00527656"/>
    <w:rsid w:val="005300CC"/>
    <w:rsid w:val="00530275"/>
    <w:rsid w:val="00530E89"/>
    <w:rsid w:val="00531BF7"/>
    <w:rsid w:val="00531CC4"/>
    <w:rsid w:val="00532B8C"/>
    <w:rsid w:val="005333CB"/>
    <w:rsid w:val="005334FF"/>
    <w:rsid w:val="00536068"/>
    <w:rsid w:val="005366CC"/>
    <w:rsid w:val="005419B4"/>
    <w:rsid w:val="00542EBC"/>
    <w:rsid w:val="00547A6F"/>
    <w:rsid w:val="005528EE"/>
    <w:rsid w:val="005534F4"/>
    <w:rsid w:val="00554FF9"/>
    <w:rsid w:val="005552DE"/>
    <w:rsid w:val="00557B59"/>
    <w:rsid w:val="00560888"/>
    <w:rsid w:val="00561027"/>
    <w:rsid w:val="00561AFA"/>
    <w:rsid w:val="00562FFF"/>
    <w:rsid w:val="005636E5"/>
    <w:rsid w:val="00564C68"/>
    <w:rsid w:val="00567298"/>
    <w:rsid w:val="00570988"/>
    <w:rsid w:val="00571C15"/>
    <w:rsid w:val="005725E6"/>
    <w:rsid w:val="00572F67"/>
    <w:rsid w:val="005731E9"/>
    <w:rsid w:val="00573736"/>
    <w:rsid w:val="0057565D"/>
    <w:rsid w:val="0057632A"/>
    <w:rsid w:val="00577DED"/>
    <w:rsid w:val="00580FBC"/>
    <w:rsid w:val="00582818"/>
    <w:rsid w:val="00582E93"/>
    <w:rsid w:val="00584DC9"/>
    <w:rsid w:val="00585CC6"/>
    <w:rsid w:val="00586054"/>
    <w:rsid w:val="005861D9"/>
    <w:rsid w:val="00587D41"/>
    <w:rsid w:val="00590CC8"/>
    <w:rsid w:val="005912D1"/>
    <w:rsid w:val="00591E26"/>
    <w:rsid w:val="005976DB"/>
    <w:rsid w:val="00597C51"/>
    <w:rsid w:val="005B21F9"/>
    <w:rsid w:val="005B51B5"/>
    <w:rsid w:val="005B63FC"/>
    <w:rsid w:val="005B66B0"/>
    <w:rsid w:val="005B78A7"/>
    <w:rsid w:val="005C0CC1"/>
    <w:rsid w:val="005C20A9"/>
    <w:rsid w:val="005C2F24"/>
    <w:rsid w:val="005C3B56"/>
    <w:rsid w:val="005C3C81"/>
    <w:rsid w:val="005C522B"/>
    <w:rsid w:val="005C5B76"/>
    <w:rsid w:val="005C7DFF"/>
    <w:rsid w:val="005D036E"/>
    <w:rsid w:val="005D079A"/>
    <w:rsid w:val="005D0A68"/>
    <w:rsid w:val="005D0CCB"/>
    <w:rsid w:val="005D1CAC"/>
    <w:rsid w:val="005D1E62"/>
    <w:rsid w:val="005D51C7"/>
    <w:rsid w:val="005E009C"/>
    <w:rsid w:val="005E0342"/>
    <w:rsid w:val="005E2A29"/>
    <w:rsid w:val="005E2F84"/>
    <w:rsid w:val="005E33FA"/>
    <w:rsid w:val="005E39B9"/>
    <w:rsid w:val="005E41BD"/>
    <w:rsid w:val="005E4D4D"/>
    <w:rsid w:val="005F22F3"/>
    <w:rsid w:val="005F243E"/>
    <w:rsid w:val="005F6ACB"/>
    <w:rsid w:val="0060013F"/>
    <w:rsid w:val="00603579"/>
    <w:rsid w:val="00603CE5"/>
    <w:rsid w:val="00606A8E"/>
    <w:rsid w:val="00606D1B"/>
    <w:rsid w:val="0060797B"/>
    <w:rsid w:val="00607AD4"/>
    <w:rsid w:val="00607B62"/>
    <w:rsid w:val="006122C1"/>
    <w:rsid w:val="00620754"/>
    <w:rsid w:val="00623B87"/>
    <w:rsid w:val="00626615"/>
    <w:rsid w:val="00627516"/>
    <w:rsid w:val="0063386E"/>
    <w:rsid w:val="00640F91"/>
    <w:rsid w:val="0064108B"/>
    <w:rsid w:val="00641E1F"/>
    <w:rsid w:val="006433AD"/>
    <w:rsid w:val="0064624F"/>
    <w:rsid w:val="00650005"/>
    <w:rsid w:val="006515B4"/>
    <w:rsid w:val="00653D4F"/>
    <w:rsid w:val="006551FE"/>
    <w:rsid w:val="006555FF"/>
    <w:rsid w:val="00656E79"/>
    <w:rsid w:val="00657894"/>
    <w:rsid w:val="00660FD6"/>
    <w:rsid w:val="006612E9"/>
    <w:rsid w:val="00662584"/>
    <w:rsid w:val="00662BAA"/>
    <w:rsid w:val="00662EEA"/>
    <w:rsid w:val="00664E65"/>
    <w:rsid w:val="00665776"/>
    <w:rsid w:val="00665F63"/>
    <w:rsid w:val="00666AEA"/>
    <w:rsid w:val="00666C57"/>
    <w:rsid w:val="00667F5D"/>
    <w:rsid w:val="00670E93"/>
    <w:rsid w:val="00671AA8"/>
    <w:rsid w:val="00674532"/>
    <w:rsid w:val="006770C4"/>
    <w:rsid w:val="00681981"/>
    <w:rsid w:val="006819DA"/>
    <w:rsid w:val="00681A4B"/>
    <w:rsid w:val="0068226D"/>
    <w:rsid w:val="00682288"/>
    <w:rsid w:val="0068249A"/>
    <w:rsid w:val="00683684"/>
    <w:rsid w:val="00684269"/>
    <w:rsid w:val="00686FFF"/>
    <w:rsid w:val="00690332"/>
    <w:rsid w:val="00691D9B"/>
    <w:rsid w:val="00693161"/>
    <w:rsid w:val="00693206"/>
    <w:rsid w:val="00696817"/>
    <w:rsid w:val="00697CDF"/>
    <w:rsid w:val="006A0BC7"/>
    <w:rsid w:val="006A0DA5"/>
    <w:rsid w:val="006A261D"/>
    <w:rsid w:val="006A3C08"/>
    <w:rsid w:val="006A5ACE"/>
    <w:rsid w:val="006B246B"/>
    <w:rsid w:val="006B3E83"/>
    <w:rsid w:val="006B4E25"/>
    <w:rsid w:val="006B513F"/>
    <w:rsid w:val="006B51BA"/>
    <w:rsid w:val="006C3D81"/>
    <w:rsid w:val="006C5EAC"/>
    <w:rsid w:val="006D0D8F"/>
    <w:rsid w:val="006D4FD0"/>
    <w:rsid w:val="006D6133"/>
    <w:rsid w:val="006E21C2"/>
    <w:rsid w:val="006E2B39"/>
    <w:rsid w:val="006E51C1"/>
    <w:rsid w:val="006F0540"/>
    <w:rsid w:val="006F0917"/>
    <w:rsid w:val="006F0F78"/>
    <w:rsid w:val="006F1C7D"/>
    <w:rsid w:val="006F2FB8"/>
    <w:rsid w:val="006F555F"/>
    <w:rsid w:val="006F5DB0"/>
    <w:rsid w:val="006F5F58"/>
    <w:rsid w:val="006F616A"/>
    <w:rsid w:val="00700034"/>
    <w:rsid w:val="00701045"/>
    <w:rsid w:val="00704F23"/>
    <w:rsid w:val="00704FBD"/>
    <w:rsid w:val="00711722"/>
    <w:rsid w:val="00711EC5"/>
    <w:rsid w:val="00712BD5"/>
    <w:rsid w:val="007142BC"/>
    <w:rsid w:val="00715106"/>
    <w:rsid w:val="007177FD"/>
    <w:rsid w:val="00721CD8"/>
    <w:rsid w:val="00721E4B"/>
    <w:rsid w:val="00724565"/>
    <w:rsid w:val="00725027"/>
    <w:rsid w:val="0072570B"/>
    <w:rsid w:val="00726EDF"/>
    <w:rsid w:val="00730F0A"/>
    <w:rsid w:val="007311B7"/>
    <w:rsid w:val="0073122D"/>
    <w:rsid w:val="00731BEB"/>
    <w:rsid w:val="007320D0"/>
    <w:rsid w:val="00733936"/>
    <w:rsid w:val="007379AF"/>
    <w:rsid w:val="00740630"/>
    <w:rsid w:val="00740D77"/>
    <w:rsid w:val="007421A9"/>
    <w:rsid w:val="007441F1"/>
    <w:rsid w:val="00744A2C"/>
    <w:rsid w:val="00745F65"/>
    <w:rsid w:val="0074764B"/>
    <w:rsid w:val="0075073F"/>
    <w:rsid w:val="00750B2C"/>
    <w:rsid w:val="00751DE4"/>
    <w:rsid w:val="00751F88"/>
    <w:rsid w:val="00752D39"/>
    <w:rsid w:val="0075494A"/>
    <w:rsid w:val="0075791B"/>
    <w:rsid w:val="00760A04"/>
    <w:rsid w:val="00761028"/>
    <w:rsid w:val="00761438"/>
    <w:rsid w:val="0076325A"/>
    <w:rsid w:val="00763FDE"/>
    <w:rsid w:val="007730BC"/>
    <w:rsid w:val="007747D3"/>
    <w:rsid w:val="00775354"/>
    <w:rsid w:val="007808E0"/>
    <w:rsid w:val="007816B4"/>
    <w:rsid w:val="00782B69"/>
    <w:rsid w:val="0078454D"/>
    <w:rsid w:val="00784643"/>
    <w:rsid w:val="00785134"/>
    <w:rsid w:val="0078718D"/>
    <w:rsid w:val="00787222"/>
    <w:rsid w:val="00787594"/>
    <w:rsid w:val="0078792F"/>
    <w:rsid w:val="00787C53"/>
    <w:rsid w:val="00790603"/>
    <w:rsid w:val="0079090A"/>
    <w:rsid w:val="00790D4A"/>
    <w:rsid w:val="00791927"/>
    <w:rsid w:val="00792A97"/>
    <w:rsid w:val="00793063"/>
    <w:rsid w:val="00793685"/>
    <w:rsid w:val="00794170"/>
    <w:rsid w:val="0079583C"/>
    <w:rsid w:val="00796279"/>
    <w:rsid w:val="007A2F0C"/>
    <w:rsid w:val="007A3C97"/>
    <w:rsid w:val="007A699F"/>
    <w:rsid w:val="007A7983"/>
    <w:rsid w:val="007B0192"/>
    <w:rsid w:val="007B01A4"/>
    <w:rsid w:val="007B08CF"/>
    <w:rsid w:val="007B1165"/>
    <w:rsid w:val="007B4931"/>
    <w:rsid w:val="007B4B95"/>
    <w:rsid w:val="007B654A"/>
    <w:rsid w:val="007B666E"/>
    <w:rsid w:val="007C21A2"/>
    <w:rsid w:val="007C23AA"/>
    <w:rsid w:val="007C3143"/>
    <w:rsid w:val="007C4E04"/>
    <w:rsid w:val="007C61F0"/>
    <w:rsid w:val="007C6B5C"/>
    <w:rsid w:val="007D0861"/>
    <w:rsid w:val="007D0CCB"/>
    <w:rsid w:val="007D1A04"/>
    <w:rsid w:val="007D2595"/>
    <w:rsid w:val="007D4F8E"/>
    <w:rsid w:val="007D5A0B"/>
    <w:rsid w:val="007E1C25"/>
    <w:rsid w:val="007E1ED9"/>
    <w:rsid w:val="007E2148"/>
    <w:rsid w:val="007E62BE"/>
    <w:rsid w:val="007E7DFE"/>
    <w:rsid w:val="007F282A"/>
    <w:rsid w:val="007F5E20"/>
    <w:rsid w:val="007F6294"/>
    <w:rsid w:val="00800464"/>
    <w:rsid w:val="0080106C"/>
    <w:rsid w:val="00801803"/>
    <w:rsid w:val="0080346A"/>
    <w:rsid w:val="00804F67"/>
    <w:rsid w:val="008052A6"/>
    <w:rsid w:val="0080674F"/>
    <w:rsid w:val="008077C6"/>
    <w:rsid w:val="00810378"/>
    <w:rsid w:val="00810FC6"/>
    <w:rsid w:val="00812F63"/>
    <w:rsid w:val="00813BCC"/>
    <w:rsid w:val="0081688D"/>
    <w:rsid w:val="008179AF"/>
    <w:rsid w:val="00817F7D"/>
    <w:rsid w:val="00820836"/>
    <w:rsid w:val="00820B48"/>
    <w:rsid w:val="00820E56"/>
    <w:rsid w:val="00824ACF"/>
    <w:rsid w:val="0082664A"/>
    <w:rsid w:val="00827322"/>
    <w:rsid w:val="00827B66"/>
    <w:rsid w:val="00827DCA"/>
    <w:rsid w:val="0083259A"/>
    <w:rsid w:val="00832C21"/>
    <w:rsid w:val="00833BCD"/>
    <w:rsid w:val="00833BD8"/>
    <w:rsid w:val="00833EBC"/>
    <w:rsid w:val="00834A5E"/>
    <w:rsid w:val="00834E8D"/>
    <w:rsid w:val="00834F75"/>
    <w:rsid w:val="00836C54"/>
    <w:rsid w:val="00840A26"/>
    <w:rsid w:val="00841912"/>
    <w:rsid w:val="00841976"/>
    <w:rsid w:val="00842B22"/>
    <w:rsid w:val="00842B47"/>
    <w:rsid w:val="00844B58"/>
    <w:rsid w:val="008451A0"/>
    <w:rsid w:val="00846C6F"/>
    <w:rsid w:val="0085095D"/>
    <w:rsid w:val="00853407"/>
    <w:rsid w:val="0086002F"/>
    <w:rsid w:val="008604CB"/>
    <w:rsid w:val="00860E9F"/>
    <w:rsid w:val="008613B8"/>
    <w:rsid w:val="0086251C"/>
    <w:rsid w:val="00862FF2"/>
    <w:rsid w:val="00865521"/>
    <w:rsid w:val="0086739C"/>
    <w:rsid w:val="00870360"/>
    <w:rsid w:val="008744DA"/>
    <w:rsid w:val="008814D6"/>
    <w:rsid w:val="00884C9E"/>
    <w:rsid w:val="00885B78"/>
    <w:rsid w:val="00886E06"/>
    <w:rsid w:val="00887A21"/>
    <w:rsid w:val="00887ED5"/>
    <w:rsid w:val="00890F0A"/>
    <w:rsid w:val="008921ED"/>
    <w:rsid w:val="00893607"/>
    <w:rsid w:val="008958D0"/>
    <w:rsid w:val="00896215"/>
    <w:rsid w:val="00897520"/>
    <w:rsid w:val="008A18EA"/>
    <w:rsid w:val="008A2178"/>
    <w:rsid w:val="008A300E"/>
    <w:rsid w:val="008A43DA"/>
    <w:rsid w:val="008A6628"/>
    <w:rsid w:val="008A6822"/>
    <w:rsid w:val="008A687E"/>
    <w:rsid w:val="008A7226"/>
    <w:rsid w:val="008B0F07"/>
    <w:rsid w:val="008B3A8C"/>
    <w:rsid w:val="008B3B02"/>
    <w:rsid w:val="008B3B56"/>
    <w:rsid w:val="008B4B2C"/>
    <w:rsid w:val="008B565C"/>
    <w:rsid w:val="008B5BCF"/>
    <w:rsid w:val="008B6809"/>
    <w:rsid w:val="008B732D"/>
    <w:rsid w:val="008C17C9"/>
    <w:rsid w:val="008C7516"/>
    <w:rsid w:val="008D1226"/>
    <w:rsid w:val="008D2139"/>
    <w:rsid w:val="008D3FC7"/>
    <w:rsid w:val="008D4550"/>
    <w:rsid w:val="008D5FA5"/>
    <w:rsid w:val="008E1C0B"/>
    <w:rsid w:val="008E2A4A"/>
    <w:rsid w:val="008E448A"/>
    <w:rsid w:val="008E4515"/>
    <w:rsid w:val="008E6383"/>
    <w:rsid w:val="008E71F7"/>
    <w:rsid w:val="008F06F1"/>
    <w:rsid w:val="008F244E"/>
    <w:rsid w:val="008F78C3"/>
    <w:rsid w:val="00905270"/>
    <w:rsid w:val="009056D4"/>
    <w:rsid w:val="00906577"/>
    <w:rsid w:val="00911443"/>
    <w:rsid w:val="00913330"/>
    <w:rsid w:val="00914595"/>
    <w:rsid w:val="0091585F"/>
    <w:rsid w:val="00915934"/>
    <w:rsid w:val="00917B50"/>
    <w:rsid w:val="009243A1"/>
    <w:rsid w:val="009245A6"/>
    <w:rsid w:val="00924742"/>
    <w:rsid w:val="00927559"/>
    <w:rsid w:val="00927F43"/>
    <w:rsid w:val="00932BBB"/>
    <w:rsid w:val="0093387C"/>
    <w:rsid w:val="00934D41"/>
    <w:rsid w:val="00936BCE"/>
    <w:rsid w:val="00937191"/>
    <w:rsid w:val="00942023"/>
    <w:rsid w:val="009422CD"/>
    <w:rsid w:val="009470F6"/>
    <w:rsid w:val="009472F9"/>
    <w:rsid w:val="00951401"/>
    <w:rsid w:val="00951F29"/>
    <w:rsid w:val="00954933"/>
    <w:rsid w:val="009551A5"/>
    <w:rsid w:val="009577AF"/>
    <w:rsid w:val="00962FFC"/>
    <w:rsid w:val="00963ADC"/>
    <w:rsid w:val="00963E46"/>
    <w:rsid w:val="00964191"/>
    <w:rsid w:val="00964550"/>
    <w:rsid w:val="009705BB"/>
    <w:rsid w:val="0097258D"/>
    <w:rsid w:val="00972C57"/>
    <w:rsid w:val="00981A93"/>
    <w:rsid w:val="00982BA0"/>
    <w:rsid w:val="00983127"/>
    <w:rsid w:val="00983271"/>
    <w:rsid w:val="0098375F"/>
    <w:rsid w:val="0098388A"/>
    <w:rsid w:val="009847FD"/>
    <w:rsid w:val="00990AFB"/>
    <w:rsid w:val="00992467"/>
    <w:rsid w:val="00992D57"/>
    <w:rsid w:val="00993FAF"/>
    <w:rsid w:val="0099400A"/>
    <w:rsid w:val="00994EE4"/>
    <w:rsid w:val="009950AA"/>
    <w:rsid w:val="009953DA"/>
    <w:rsid w:val="00995BBF"/>
    <w:rsid w:val="0099682D"/>
    <w:rsid w:val="00996D81"/>
    <w:rsid w:val="00996DEE"/>
    <w:rsid w:val="009A070D"/>
    <w:rsid w:val="009A245F"/>
    <w:rsid w:val="009B16D6"/>
    <w:rsid w:val="009B1C60"/>
    <w:rsid w:val="009B408D"/>
    <w:rsid w:val="009B4390"/>
    <w:rsid w:val="009B5B25"/>
    <w:rsid w:val="009B5F10"/>
    <w:rsid w:val="009C0BFE"/>
    <w:rsid w:val="009C1474"/>
    <w:rsid w:val="009C19E2"/>
    <w:rsid w:val="009C5375"/>
    <w:rsid w:val="009C55C1"/>
    <w:rsid w:val="009D063B"/>
    <w:rsid w:val="009D2C6E"/>
    <w:rsid w:val="009D37FE"/>
    <w:rsid w:val="009D6223"/>
    <w:rsid w:val="009D66EF"/>
    <w:rsid w:val="009E343A"/>
    <w:rsid w:val="009F1D45"/>
    <w:rsid w:val="009F42C8"/>
    <w:rsid w:val="009F48F0"/>
    <w:rsid w:val="009F6D9A"/>
    <w:rsid w:val="00A00B99"/>
    <w:rsid w:val="00A02BFD"/>
    <w:rsid w:val="00A03834"/>
    <w:rsid w:val="00A10775"/>
    <w:rsid w:val="00A11AC7"/>
    <w:rsid w:val="00A13E0F"/>
    <w:rsid w:val="00A1471A"/>
    <w:rsid w:val="00A14C08"/>
    <w:rsid w:val="00A20441"/>
    <w:rsid w:val="00A23505"/>
    <w:rsid w:val="00A236D5"/>
    <w:rsid w:val="00A24262"/>
    <w:rsid w:val="00A24C12"/>
    <w:rsid w:val="00A3060A"/>
    <w:rsid w:val="00A316C5"/>
    <w:rsid w:val="00A321C2"/>
    <w:rsid w:val="00A32417"/>
    <w:rsid w:val="00A454A5"/>
    <w:rsid w:val="00A46BAC"/>
    <w:rsid w:val="00A46FDD"/>
    <w:rsid w:val="00A51755"/>
    <w:rsid w:val="00A518E6"/>
    <w:rsid w:val="00A51B9B"/>
    <w:rsid w:val="00A52105"/>
    <w:rsid w:val="00A54934"/>
    <w:rsid w:val="00A54EC6"/>
    <w:rsid w:val="00A56453"/>
    <w:rsid w:val="00A56573"/>
    <w:rsid w:val="00A56BA3"/>
    <w:rsid w:val="00A57092"/>
    <w:rsid w:val="00A574DD"/>
    <w:rsid w:val="00A5759A"/>
    <w:rsid w:val="00A6068B"/>
    <w:rsid w:val="00A6080E"/>
    <w:rsid w:val="00A609B9"/>
    <w:rsid w:val="00A6142C"/>
    <w:rsid w:val="00A615FD"/>
    <w:rsid w:val="00A623C8"/>
    <w:rsid w:val="00A63275"/>
    <w:rsid w:val="00A6335C"/>
    <w:rsid w:val="00A64C1C"/>
    <w:rsid w:val="00A650CC"/>
    <w:rsid w:val="00A653C4"/>
    <w:rsid w:val="00A66208"/>
    <w:rsid w:val="00A673BC"/>
    <w:rsid w:val="00A67727"/>
    <w:rsid w:val="00A714AF"/>
    <w:rsid w:val="00A74184"/>
    <w:rsid w:val="00A77C4A"/>
    <w:rsid w:val="00A8061E"/>
    <w:rsid w:val="00A80F16"/>
    <w:rsid w:val="00A81DE2"/>
    <w:rsid w:val="00A82EE6"/>
    <w:rsid w:val="00A83414"/>
    <w:rsid w:val="00A9151B"/>
    <w:rsid w:val="00A91EA2"/>
    <w:rsid w:val="00A92D8B"/>
    <w:rsid w:val="00A93E75"/>
    <w:rsid w:val="00A947A5"/>
    <w:rsid w:val="00A94EF7"/>
    <w:rsid w:val="00A961C3"/>
    <w:rsid w:val="00A97E6A"/>
    <w:rsid w:val="00AA0AD8"/>
    <w:rsid w:val="00AA1D47"/>
    <w:rsid w:val="00AA2584"/>
    <w:rsid w:val="00AA3679"/>
    <w:rsid w:val="00AA3B71"/>
    <w:rsid w:val="00AA7B00"/>
    <w:rsid w:val="00AB05DD"/>
    <w:rsid w:val="00AB34F9"/>
    <w:rsid w:val="00AC1328"/>
    <w:rsid w:val="00AC2438"/>
    <w:rsid w:val="00AC436F"/>
    <w:rsid w:val="00AC4499"/>
    <w:rsid w:val="00AC64F8"/>
    <w:rsid w:val="00AC7867"/>
    <w:rsid w:val="00AD15D4"/>
    <w:rsid w:val="00AD3C01"/>
    <w:rsid w:val="00AE2710"/>
    <w:rsid w:val="00AE43F6"/>
    <w:rsid w:val="00AE57DC"/>
    <w:rsid w:val="00AE6A62"/>
    <w:rsid w:val="00AE72C5"/>
    <w:rsid w:val="00AF357A"/>
    <w:rsid w:val="00AF3BD4"/>
    <w:rsid w:val="00AF3EBA"/>
    <w:rsid w:val="00AF4318"/>
    <w:rsid w:val="00AF4BCF"/>
    <w:rsid w:val="00AF5087"/>
    <w:rsid w:val="00AF6A54"/>
    <w:rsid w:val="00AF7930"/>
    <w:rsid w:val="00B01646"/>
    <w:rsid w:val="00B0167D"/>
    <w:rsid w:val="00B02221"/>
    <w:rsid w:val="00B02897"/>
    <w:rsid w:val="00B0586C"/>
    <w:rsid w:val="00B05C92"/>
    <w:rsid w:val="00B06601"/>
    <w:rsid w:val="00B0793C"/>
    <w:rsid w:val="00B11C4A"/>
    <w:rsid w:val="00B11F08"/>
    <w:rsid w:val="00B1441B"/>
    <w:rsid w:val="00B14753"/>
    <w:rsid w:val="00B15017"/>
    <w:rsid w:val="00B16CE9"/>
    <w:rsid w:val="00B178DE"/>
    <w:rsid w:val="00B2167F"/>
    <w:rsid w:val="00B22BD5"/>
    <w:rsid w:val="00B23F6C"/>
    <w:rsid w:val="00B25B3D"/>
    <w:rsid w:val="00B267AB"/>
    <w:rsid w:val="00B30D36"/>
    <w:rsid w:val="00B31BDE"/>
    <w:rsid w:val="00B32DA1"/>
    <w:rsid w:val="00B3485A"/>
    <w:rsid w:val="00B352E8"/>
    <w:rsid w:val="00B37E0A"/>
    <w:rsid w:val="00B4025E"/>
    <w:rsid w:val="00B41623"/>
    <w:rsid w:val="00B41AD4"/>
    <w:rsid w:val="00B41C0C"/>
    <w:rsid w:val="00B44A84"/>
    <w:rsid w:val="00B451BC"/>
    <w:rsid w:val="00B45495"/>
    <w:rsid w:val="00B45994"/>
    <w:rsid w:val="00B459B7"/>
    <w:rsid w:val="00B45DEB"/>
    <w:rsid w:val="00B47E94"/>
    <w:rsid w:val="00B51BF8"/>
    <w:rsid w:val="00B51E59"/>
    <w:rsid w:val="00B53787"/>
    <w:rsid w:val="00B53B97"/>
    <w:rsid w:val="00B5562D"/>
    <w:rsid w:val="00B55D96"/>
    <w:rsid w:val="00B57978"/>
    <w:rsid w:val="00B61B9C"/>
    <w:rsid w:val="00B62EA2"/>
    <w:rsid w:val="00B635A9"/>
    <w:rsid w:val="00B641BC"/>
    <w:rsid w:val="00B64262"/>
    <w:rsid w:val="00B6546B"/>
    <w:rsid w:val="00B66F1B"/>
    <w:rsid w:val="00B67532"/>
    <w:rsid w:val="00B70BC6"/>
    <w:rsid w:val="00B7184E"/>
    <w:rsid w:val="00B72081"/>
    <w:rsid w:val="00B75DA5"/>
    <w:rsid w:val="00B762D1"/>
    <w:rsid w:val="00B76BFA"/>
    <w:rsid w:val="00B772D0"/>
    <w:rsid w:val="00B8225B"/>
    <w:rsid w:val="00B83A8A"/>
    <w:rsid w:val="00B83E00"/>
    <w:rsid w:val="00B846F5"/>
    <w:rsid w:val="00B8512A"/>
    <w:rsid w:val="00B85742"/>
    <w:rsid w:val="00B8799A"/>
    <w:rsid w:val="00B90C2A"/>
    <w:rsid w:val="00B90C30"/>
    <w:rsid w:val="00B91F2F"/>
    <w:rsid w:val="00B94A25"/>
    <w:rsid w:val="00B94C73"/>
    <w:rsid w:val="00B954D9"/>
    <w:rsid w:val="00B95972"/>
    <w:rsid w:val="00B9661A"/>
    <w:rsid w:val="00B97B01"/>
    <w:rsid w:val="00BA0688"/>
    <w:rsid w:val="00BA0E85"/>
    <w:rsid w:val="00BA2B1C"/>
    <w:rsid w:val="00BA7809"/>
    <w:rsid w:val="00BB0436"/>
    <w:rsid w:val="00BB1005"/>
    <w:rsid w:val="00BB30B9"/>
    <w:rsid w:val="00BB3153"/>
    <w:rsid w:val="00BC04A6"/>
    <w:rsid w:val="00BC0A80"/>
    <w:rsid w:val="00BC2BA8"/>
    <w:rsid w:val="00BD1E11"/>
    <w:rsid w:val="00BD51BF"/>
    <w:rsid w:val="00BD7725"/>
    <w:rsid w:val="00BD7E90"/>
    <w:rsid w:val="00BE02A7"/>
    <w:rsid w:val="00BE1A2E"/>
    <w:rsid w:val="00BE25DC"/>
    <w:rsid w:val="00BE271A"/>
    <w:rsid w:val="00BE3204"/>
    <w:rsid w:val="00BF0AB8"/>
    <w:rsid w:val="00BF1375"/>
    <w:rsid w:val="00BF13E4"/>
    <w:rsid w:val="00BF14D9"/>
    <w:rsid w:val="00BF25B5"/>
    <w:rsid w:val="00BF366B"/>
    <w:rsid w:val="00BF4643"/>
    <w:rsid w:val="00BF5F81"/>
    <w:rsid w:val="00BF6546"/>
    <w:rsid w:val="00C00271"/>
    <w:rsid w:val="00C01A67"/>
    <w:rsid w:val="00C02C26"/>
    <w:rsid w:val="00C04CA6"/>
    <w:rsid w:val="00C06085"/>
    <w:rsid w:val="00C06D9B"/>
    <w:rsid w:val="00C06E24"/>
    <w:rsid w:val="00C0776C"/>
    <w:rsid w:val="00C10B33"/>
    <w:rsid w:val="00C10CDE"/>
    <w:rsid w:val="00C1165F"/>
    <w:rsid w:val="00C11E32"/>
    <w:rsid w:val="00C14F23"/>
    <w:rsid w:val="00C1794E"/>
    <w:rsid w:val="00C17ECE"/>
    <w:rsid w:val="00C20613"/>
    <w:rsid w:val="00C20E95"/>
    <w:rsid w:val="00C23C50"/>
    <w:rsid w:val="00C25F1E"/>
    <w:rsid w:val="00C2619E"/>
    <w:rsid w:val="00C26559"/>
    <w:rsid w:val="00C27F6F"/>
    <w:rsid w:val="00C3258B"/>
    <w:rsid w:val="00C33C2A"/>
    <w:rsid w:val="00C3510A"/>
    <w:rsid w:val="00C37910"/>
    <w:rsid w:val="00C40C81"/>
    <w:rsid w:val="00C422D5"/>
    <w:rsid w:val="00C43993"/>
    <w:rsid w:val="00C43E19"/>
    <w:rsid w:val="00C448EC"/>
    <w:rsid w:val="00C502A7"/>
    <w:rsid w:val="00C5031E"/>
    <w:rsid w:val="00C528BA"/>
    <w:rsid w:val="00C54D40"/>
    <w:rsid w:val="00C55B27"/>
    <w:rsid w:val="00C55E59"/>
    <w:rsid w:val="00C56A03"/>
    <w:rsid w:val="00C56C17"/>
    <w:rsid w:val="00C60596"/>
    <w:rsid w:val="00C63E54"/>
    <w:rsid w:val="00C63FFF"/>
    <w:rsid w:val="00C6667F"/>
    <w:rsid w:val="00C67A0B"/>
    <w:rsid w:val="00C72FAD"/>
    <w:rsid w:val="00C74320"/>
    <w:rsid w:val="00C74C79"/>
    <w:rsid w:val="00C76FFF"/>
    <w:rsid w:val="00C81B97"/>
    <w:rsid w:val="00C81D18"/>
    <w:rsid w:val="00C834E4"/>
    <w:rsid w:val="00C83E13"/>
    <w:rsid w:val="00C9002F"/>
    <w:rsid w:val="00C95863"/>
    <w:rsid w:val="00CA0ACD"/>
    <w:rsid w:val="00CA0BF7"/>
    <w:rsid w:val="00CA5D7B"/>
    <w:rsid w:val="00CA6EF3"/>
    <w:rsid w:val="00CA730F"/>
    <w:rsid w:val="00CA79AE"/>
    <w:rsid w:val="00CB22F3"/>
    <w:rsid w:val="00CB5908"/>
    <w:rsid w:val="00CB5E8D"/>
    <w:rsid w:val="00CB6144"/>
    <w:rsid w:val="00CB6230"/>
    <w:rsid w:val="00CB68F8"/>
    <w:rsid w:val="00CB71E5"/>
    <w:rsid w:val="00CB7FC1"/>
    <w:rsid w:val="00CC04CA"/>
    <w:rsid w:val="00CC097C"/>
    <w:rsid w:val="00CC0EEB"/>
    <w:rsid w:val="00CC1726"/>
    <w:rsid w:val="00CC23B1"/>
    <w:rsid w:val="00CC2DC3"/>
    <w:rsid w:val="00CC2DE9"/>
    <w:rsid w:val="00CC5320"/>
    <w:rsid w:val="00CC67BE"/>
    <w:rsid w:val="00CC6952"/>
    <w:rsid w:val="00CC7192"/>
    <w:rsid w:val="00CC7496"/>
    <w:rsid w:val="00CD024D"/>
    <w:rsid w:val="00CD031D"/>
    <w:rsid w:val="00CD1D29"/>
    <w:rsid w:val="00CD23E4"/>
    <w:rsid w:val="00CD62C1"/>
    <w:rsid w:val="00CE1378"/>
    <w:rsid w:val="00CE1AE6"/>
    <w:rsid w:val="00CE24EE"/>
    <w:rsid w:val="00CE41F3"/>
    <w:rsid w:val="00CE4DB8"/>
    <w:rsid w:val="00CE7EBC"/>
    <w:rsid w:val="00CF1B5D"/>
    <w:rsid w:val="00CF2C17"/>
    <w:rsid w:val="00CF4E4E"/>
    <w:rsid w:val="00D00ED0"/>
    <w:rsid w:val="00D03431"/>
    <w:rsid w:val="00D034A5"/>
    <w:rsid w:val="00D06EA0"/>
    <w:rsid w:val="00D07A08"/>
    <w:rsid w:val="00D10742"/>
    <w:rsid w:val="00D10D65"/>
    <w:rsid w:val="00D145EC"/>
    <w:rsid w:val="00D15478"/>
    <w:rsid w:val="00D16B77"/>
    <w:rsid w:val="00D24AC6"/>
    <w:rsid w:val="00D24FA3"/>
    <w:rsid w:val="00D3205D"/>
    <w:rsid w:val="00D332B5"/>
    <w:rsid w:val="00D34B1A"/>
    <w:rsid w:val="00D36631"/>
    <w:rsid w:val="00D374EA"/>
    <w:rsid w:val="00D43772"/>
    <w:rsid w:val="00D44EBF"/>
    <w:rsid w:val="00D45999"/>
    <w:rsid w:val="00D468CF"/>
    <w:rsid w:val="00D46E7F"/>
    <w:rsid w:val="00D54860"/>
    <w:rsid w:val="00D54F2A"/>
    <w:rsid w:val="00D557D0"/>
    <w:rsid w:val="00D55912"/>
    <w:rsid w:val="00D56ACD"/>
    <w:rsid w:val="00D56DF1"/>
    <w:rsid w:val="00D57D7D"/>
    <w:rsid w:val="00D60392"/>
    <w:rsid w:val="00D61448"/>
    <w:rsid w:val="00D619DE"/>
    <w:rsid w:val="00D62A89"/>
    <w:rsid w:val="00D640EE"/>
    <w:rsid w:val="00D645DE"/>
    <w:rsid w:val="00D65B89"/>
    <w:rsid w:val="00D65FB5"/>
    <w:rsid w:val="00D6736F"/>
    <w:rsid w:val="00D71B51"/>
    <w:rsid w:val="00D725C7"/>
    <w:rsid w:val="00D736C9"/>
    <w:rsid w:val="00D764B6"/>
    <w:rsid w:val="00D7676B"/>
    <w:rsid w:val="00D7746A"/>
    <w:rsid w:val="00D77BB9"/>
    <w:rsid w:val="00D8034D"/>
    <w:rsid w:val="00D8310A"/>
    <w:rsid w:val="00D8326D"/>
    <w:rsid w:val="00D84E83"/>
    <w:rsid w:val="00D87B7B"/>
    <w:rsid w:val="00D9160B"/>
    <w:rsid w:val="00D936D8"/>
    <w:rsid w:val="00D95E2E"/>
    <w:rsid w:val="00D96D4B"/>
    <w:rsid w:val="00DA121C"/>
    <w:rsid w:val="00DA137B"/>
    <w:rsid w:val="00DA14EA"/>
    <w:rsid w:val="00DA18DC"/>
    <w:rsid w:val="00DA216B"/>
    <w:rsid w:val="00DA3773"/>
    <w:rsid w:val="00DA3A4D"/>
    <w:rsid w:val="00DA4499"/>
    <w:rsid w:val="00DB0072"/>
    <w:rsid w:val="00DB02A6"/>
    <w:rsid w:val="00DB12AD"/>
    <w:rsid w:val="00DB214D"/>
    <w:rsid w:val="00DB5263"/>
    <w:rsid w:val="00DB6CD3"/>
    <w:rsid w:val="00DC1042"/>
    <w:rsid w:val="00DC2A29"/>
    <w:rsid w:val="00DC3043"/>
    <w:rsid w:val="00DC37BE"/>
    <w:rsid w:val="00DC466C"/>
    <w:rsid w:val="00DC5237"/>
    <w:rsid w:val="00DC5E6B"/>
    <w:rsid w:val="00DC70A2"/>
    <w:rsid w:val="00DD2E40"/>
    <w:rsid w:val="00DD34CE"/>
    <w:rsid w:val="00DD380E"/>
    <w:rsid w:val="00DD3D59"/>
    <w:rsid w:val="00DD4CE9"/>
    <w:rsid w:val="00DD5A15"/>
    <w:rsid w:val="00DE2FD3"/>
    <w:rsid w:val="00DE321B"/>
    <w:rsid w:val="00DE3EC9"/>
    <w:rsid w:val="00DE5205"/>
    <w:rsid w:val="00DE600A"/>
    <w:rsid w:val="00DE714B"/>
    <w:rsid w:val="00DE7B3F"/>
    <w:rsid w:val="00DF1C45"/>
    <w:rsid w:val="00DF3ACF"/>
    <w:rsid w:val="00DF58C3"/>
    <w:rsid w:val="00E00F25"/>
    <w:rsid w:val="00E013C0"/>
    <w:rsid w:val="00E023D3"/>
    <w:rsid w:val="00E1561F"/>
    <w:rsid w:val="00E15E35"/>
    <w:rsid w:val="00E16E98"/>
    <w:rsid w:val="00E2042D"/>
    <w:rsid w:val="00E23EFE"/>
    <w:rsid w:val="00E24DF5"/>
    <w:rsid w:val="00E264F1"/>
    <w:rsid w:val="00E3037D"/>
    <w:rsid w:val="00E33DA5"/>
    <w:rsid w:val="00E35F7D"/>
    <w:rsid w:val="00E36B9E"/>
    <w:rsid w:val="00E404C3"/>
    <w:rsid w:val="00E40A39"/>
    <w:rsid w:val="00E43B06"/>
    <w:rsid w:val="00E46279"/>
    <w:rsid w:val="00E476A6"/>
    <w:rsid w:val="00E547BA"/>
    <w:rsid w:val="00E60C0A"/>
    <w:rsid w:val="00E66205"/>
    <w:rsid w:val="00E66CBC"/>
    <w:rsid w:val="00E73B5D"/>
    <w:rsid w:val="00E745CB"/>
    <w:rsid w:val="00E75DD1"/>
    <w:rsid w:val="00E769B2"/>
    <w:rsid w:val="00E82652"/>
    <w:rsid w:val="00E82A61"/>
    <w:rsid w:val="00E85A27"/>
    <w:rsid w:val="00E85FA6"/>
    <w:rsid w:val="00E8751D"/>
    <w:rsid w:val="00E917C1"/>
    <w:rsid w:val="00E91BAA"/>
    <w:rsid w:val="00E93901"/>
    <w:rsid w:val="00E95530"/>
    <w:rsid w:val="00E96410"/>
    <w:rsid w:val="00EA0F22"/>
    <w:rsid w:val="00EA5287"/>
    <w:rsid w:val="00EA5506"/>
    <w:rsid w:val="00EA5EE1"/>
    <w:rsid w:val="00EA658D"/>
    <w:rsid w:val="00EA75FC"/>
    <w:rsid w:val="00EB05C1"/>
    <w:rsid w:val="00EB56E6"/>
    <w:rsid w:val="00EB6356"/>
    <w:rsid w:val="00EB7D97"/>
    <w:rsid w:val="00EB7E88"/>
    <w:rsid w:val="00EB7F5A"/>
    <w:rsid w:val="00EC00F9"/>
    <w:rsid w:val="00EC086E"/>
    <w:rsid w:val="00EC3D6C"/>
    <w:rsid w:val="00EC3D79"/>
    <w:rsid w:val="00EC53FD"/>
    <w:rsid w:val="00EC5C32"/>
    <w:rsid w:val="00EC5DBE"/>
    <w:rsid w:val="00ED0387"/>
    <w:rsid w:val="00ED4341"/>
    <w:rsid w:val="00ED44A4"/>
    <w:rsid w:val="00ED585B"/>
    <w:rsid w:val="00EE0DA3"/>
    <w:rsid w:val="00EE2E91"/>
    <w:rsid w:val="00EE40B5"/>
    <w:rsid w:val="00EE6B0F"/>
    <w:rsid w:val="00EE7AC7"/>
    <w:rsid w:val="00EE7DDD"/>
    <w:rsid w:val="00EF153C"/>
    <w:rsid w:val="00EF2025"/>
    <w:rsid w:val="00EF2106"/>
    <w:rsid w:val="00EF242F"/>
    <w:rsid w:val="00EF342B"/>
    <w:rsid w:val="00F0430C"/>
    <w:rsid w:val="00F045DA"/>
    <w:rsid w:val="00F049B6"/>
    <w:rsid w:val="00F04FEA"/>
    <w:rsid w:val="00F05699"/>
    <w:rsid w:val="00F05FB4"/>
    <w:rsid w:val="00F06890"/>
    <w:rsid w:val="00F1036B"/>
    <w:rsid w:val="00F10E66"/>
    <w:rsid w:val="00F13C07"/>
    <w:rsid w:val="00F13E37"/>
    <w:rsid w:val="00F2034C"/>
    <w:rsid w:val="00F21BB4"/>
    <w:rsid w:val="00F233FB"/>
    <w:rsid w:val="00F23A11"/>
    <w:rsid w:val="00F266A0"/>
    <w:rsid w:val="00F26EDE"/>
    <w:rsid w:val="00F31408"/>
    <w:rsid w:val="00F33C95"/>
    <w:rsid w:val="00F34610"/>
    <w:rsid w:val="00F34F18"/>
    <w:rsid w:val="00F3571A"/>
    <w:rsid w:val="00F362C1"/>
    <w:rsid w:val="00F36793"/>
    <w:rsid w:val="00F367FD"/>
    <w:rsid w:val="00F36ED2"/>
    <w:rsid w:val="00F37615"/>
    <w:rsid w:val="00F40147"/>
    <w:rsid w:val="00F43DE8"/>
    <w:rsid w:val="00F44EF7"/>
    <w:rsid w:val="00F47296"/>
    <w:rsid w:val="00F5041D"/>
    <w:rsid w:val="00F552B3"/>
    <w:rsid w:val="00F5745E"/>
    <w:rsid w:val="00F60263"/>
    <w:rsid w:val="00F61494"/>
    <w:rsid w:val="00F63717"/>
    <w:rsid w:val="00F6379A"/>
    <w:rsid w:val="00F6397D"/>
    <w:rsid w:val="00F65135"/>
    <w:rsid w:val="00F65C4C"/>
    <w:rsid w:val="00F66E50"/>
    <w:rsid w:val="00F701F4"/>
    <w:rsid w:val="00F70468"/>
    <w:rsid w:val="00F7179A"/>
    <w:rsid w:val="00F725EC"/>
    <w:rsid w:val="00F72647"/>
    <w:rsid w:val="00F7344F"/>
    <w:rsid w:val="00F81DD0"/>
    <w:rsid w:val="00F82D9B"/>
    <w:rsid w:val="00F91C55"/>
    <w:rsid w:val="00FA1517"/>
    <w:rsid w:val="00FA25AC"/>
    <w:rsid w:val="00FA2B1B"/>
    <w:rsid w:val="00FA3435"/>
    <w:rsid w:val="00FA4786"/>
    <w:rsid w:val="00FA509A"/>
    <w:rsid w:val="00FA57F3"/>
    <w:rsid w:val="00FA7393"/>
    <w:rsid w:val="00FA75F5"/>
    <w:rsid w:val="00FA774A"/>
    <w:rsid w:val="00FB11A7"/>
    <w:rsid w:val="00FB143A"/>
    <w:rsid w:val="00FB515B"/>
    <w:rsid w:val="00FB5609"/>
    <w:rsid w:val="00FB5636"/>
    <w:rsid w:val="00FB56D4"/>
    <w:rsid w:val="00FB5B1F"/>
    <w:rsid w:val="00FC00C2"/>
    <w:rsid w:val="00FC0664"/>
    <w:rsid w:val="00FC1A84"/>
    <w:rsid w:val="00FC532F"/>
    <w:rsid w:val="00FD18A9"/>
    <w:rsid w:val="00FD27F5"/>
    <w:rsid w:val="00FD3318"/>
    <w:rsid w:val="00FD5742"/>
    <w:rsid w:val="00FD636C"/>
    <w:rsid w:val="00FE0A6F"/>
    <w:rsid w:val="00FE3186"/>
    <w:rsid w:val="00FE5292"/>
    <w:rsid w:val="00FE73B5"/>
    <w:rsid w:val="00FE7CCF"/>
    <w:rsid w:val="00FF023E"/>
    <w:rsid w:val="00FF59FF"/>
    <w:rsid w:val="00FF5BB5"/>
    <w:rsid w:val="02113E65"/>
    <w:rsid w:val="028F6992"/>
    <w:rsid w:val="02965F37"/>
    <w:rsid w:val="03B5ACF1"/>
    <w:rsid w:val="03DD4530"/>
    <w:rsid w:val="041A5804"/>
    <w:rsid w:val="0421A4A7"/>
    <w:rsid w:val="048FCA76"/>
    <w:rsid w:val="09562580"/>
    <w:rsid w:val="0B1B9964"/>
    <w:rsid w:val="0B34C1C1"/>
    <w:rsid w:val="0C6C50A6"/>
    <w:rsid w:val="0C89C6E7"/>
    <w:rsid w:val="0D1265D6"/>
    <w:rsid w:val="0E055E80"/>
    <w:rsid w:val="0E291556"/>
    <w:rsid w:val="0E7CA13B"/>
    <w:rsid w:val="0E8D5325"/>
    <w:rsid w:val="0F9EA3E4"/>
    <w:rsid w:val="10753DB2"/>
    <w:rsid w:val="118ADAE8"/>
    <w:rsid w:val="119F9724"/>
    <w:rsid w:val="11DDB79D"/>
    <w:rsid w:val="11EE9895"/>
    <w:rsid w:val="12361B17"/>
    <w:rsid w:val="128DF1E1"/>
    <w:rsid w:val="129C3186"/>
    <w:rsid w:val="12AACBDD"/>
    <w:rsid w:val="12B559E3"/>
    <w:rsid w:val="137987FE"/>
    <w:rsid w:val="147F5A34"/>
    <w:rsid w:val="15CF66FA"/>
    <w:rsid w:val="15F17762"/>
    <w:rsid w:val="169413A5"/>
    <w:rsid w:val="16CDB4B9"/>
    <w:rsid w:val="17C8CCBF"/>
    <w:rsid w:val="18522AC5"/>
    <w:rsid w:val="189D6267"/>
    <w:rsid w:val="18A7ACFF"/>
    <w:rsid w:val="192107F2"/>
    <w:rsid w:val="1924AEC3"/>
    <w:rsid w:val="1994F0FE"/>
    <w:rsid w:val="19FD9133"/>
    <w:rsid w:val="1B3C1624"/>
    <w:rsid w:val="1C4C12A1"/>
    <w:rsid w:val="1CAF46C1"/>
    <w:rsid w:val="1D0C738B"/>
    <w:rsid w:val="1DB1E6AB"/>
    <w:rsid w:val="1FCAFE6E"/>
    <w:rsid w:val="20744B72"/>
    <w:rsid w:val="207E8F37"/>
    <w:rsid w:val="21C5AB02"/>
    <w:rsid w:val="22447054"/>
    <w:rsid w:val="22D571A3"/>
    <w:rsid w:val="239BB7AD"/>
    <w:rsid w:val="24561337"/>
    <w:rsid w:val="2594224E"/>
    <w:rsid w:val="259C9199"/>
    <w:rsid w:val="25BC6118"/>
    <w:rsid w:val="25D752D5"/>
    <w:rsid w:val="25E3F1B5"/>
    <w:rsid w:val="265EEF7F"/>
    <w:rsid w:val="2782FD47"/>
    <w:rsid w:val="27A14FA8"/>
    <w:rsid w:val="28915884"/>
    <w:rsid w:val="28D9F2D5"/>
    <w:rsid w:val="28FA5409"/>
    <w:rsid w:val="2A24218E"/>
    <w:rsid w:val="2BF8D80B"/>
    <w:rsid w:val="2C4BE2A3"/>
    <w:rsid w:val="2CC15B46"/>
    <w:rsid w:val="2CF52D8C"/>
    <w:rsid w:val="2D06368D"/>
    <w:rsid w:val="2D62392F"/>
    <w:rsid w:val="2DD7744C"/>
    <w:rsid w:val="2EDA79D8"/>
    <w:rsid w:val="2F6834E7"/>
    <w:rsid w:val="2F838365"/>
    <w:rsid w:val="2FE0E6F3"/>
    <w:rsid w:val="2FEC8824"/>
    <w:rsid w:val="3059AB3E"/>
    <w:rsid w:val="305AFAC0"/>
    <w:rsid w:val="30EB6115"/>
    <w:rsid w:val="313C8D62"/>
    <w:rsid w:val="31C46CD7"/>
    <w:rsid w:val="31D18854"/>
    <w:rsid w:val="327FDB58"/>
    <w:rsid w:val="329C25FC"/>
    <w:rsid w:val="33C7EB31"/>
    <w:rsid w:val="354750C6"/>
    <w:rsid w:val="355478F9"/>
    <w:rsid w:val="358866E7"/>
    <w:rsid w:val="365B04AC"/>
    <w:rsid w:val="367A54E7"/>
    <w:rsid w:val="3699C203"/>
    <w:rsid w:val="36E26882"/>
    <w:rsid w:val="374482E2"/>
    <w:rsid w:val="376D1BBB"/>
    <w:rsid w:val="3828D06B"/>
    <w:rsid w:val="3841AF86"/>
    <w:rsid w:val="38854C9A"/>
    <w:rsid w:val="3890C56F"/>
    <w:rsid w:val="3970029D"/>
    <w:rsid w:val="39CB336E"/>
    <w:rsid w:val="3A17B641"/>
    <w:rsid w:val="3A20C493"/>
    <w:rsid w:val="3A2DBA36"/>
    <w:rsid w:val="3A33A785"/>
    <w:rsid w:val="3A57BF57"/>
    <w:rsid w:val="3A87F30F"/>
    <w:rsid w:val="3B73BD7D"/>
    <w:rsid w:val="3B959E9D"/>
    <w:rsid w:val="3BBCED5C"/>
    <w:rsid w:val="3C2274C5"/>
    <w:rsid w:val="3C3BAADB"/>
    <w:rsid w:val="3C767405"/>
    <w:rsid w:val="3CEBCD0D"/>
    <w:rsid w:val="3CF76213"/>
    <w:rsid w:val="3D1C60FC"/>
    <w:rsid w:val="3D371FF0"/>
    <w:rsid w:val="3D4986B7"/>
    <w:rsid w:val="3D677CAC"/>
    <w:rsid w:val="3DEA8481"/>
    <w:rsid w:val="3DFFEDF9"/>
    <w:rsid w:val="3E7F88AA"/>
    <w:rsid w:val="3EC7954F"/>
    <w:rsid w:val="3F4E8A1D"/>
    <w:rsid w:val="3F555643"/>
    <w:rsid w:val="3F96B51F"/>
    <w:rsid w:val="409E4EDD"/>
    <w:rsid w:val="4219B5D4"/>
    <w:rsid w:val="424B8538"/>
    <w:rsid w:val="43B634A7"/>
    <w:rsid w:val="44028A6B"/>
    <w:rsid w:val="45B35FED"/>
    <w:rsid w:val="46C9E4F9"/>
    <w:rsid w:val="472B52EA"/>
    <w:rsid w:val="47964F4F"/>
    <w:rsid w:val="47C22581"/>
    <w:rsid w:val="48062973"/>
    <w:rsid w:val="489581C6"/>
    <w:rsid w:val="48C7234B"/>
    <w:rsid w:val="49321FB0"/>
    <w:rsid w:val="49416702"/>
    <w:rsid w:val="4967ECE9"/>
    <w:rsid w:val="49D37628"/>
    <w:rsid w:val="4A5344CC"/>
    <w:rsid w:val="4A7A5D9B"/>
    <w:rsid w:val="4B2C9847"/>
    <w:rsid w:val="4B8B3465"/>
    <w:rsid w:val="4CB0F3E6"/>
    <w:rsid w:val="4D07A7BB"/>
    <w:rsid w:val="4D48B461"/>
    <w:rsid w:val="4D998CBC"/>
    <w:rsid w:val="4DD476A9"/>
    <w:rsid w:val="4E316705"/>
    <w:rsid w:val="4EDAC009"/>
    <w:rsid w:val="4FE925C8"/>
    <w:rsid w:val="4FED3A04"/>
    <w:rsid w:val="510C176B"/>
    <w:rsid w:val="517D2C63"/>
    <w:rsid w:val="5199EB2D"/>
    <w:rsid w:val="5349B363"/>
    <w:rsid w:val="540D19C6"/>
    <w:rsid w:val="5420CDAF"/>
    <w:rsid w:val="54391B29"/>
    <w:rsid w:val="54C17121"/>
    <w:rsid w:val="55E47F86"/>
    <w:rsid w:val="56538A80"/>
    <w:rsid w:val="566A0644"/>
    <w:rsid w:val="5770BBEB"/>
    <w:rsid w:val="58246CB7"/>
    <w:rsid w:val="58409596"/>
    <w:rsid w:val="588DCCCB"/>
    <w:rsid w:val="58AF3AAF"/>
    <w:rsid w:val="5935BFAF"/>
    <w:rsid w:val="5AC08A97"/>
    <w:rsid w:val="5B47F4A3"/>
    <w:rsid w:val="5C4ECA12"/>
    <w:rsid w:val="5CABBA6E"/>
    <w:rsid w:val="5CDFFE12"/>
    <w:rsid w:val="5DB8E224"/>
    <w:rsid w:val="5DDFFD6F"/>
    <w:rsid w:val="6181F196"/>
    <w:rsid w:val="61D6969E"/>
    <w:rsid w:val="630B4DD0"/>
    <w:rsid w:val="640EBEE5"/>
    <w:rsid w:val="64DEA4F8"/>
    <w:rsid w:val="64FEE9DC"/>
    <w:rsid w:val="65C2A45E"/>
    <w:rsid w:val="664C2C97"/>
    <w:rsid w:val="66A001FD"/>
    <w:rsid w:val="66EB88A1"/>
    <w:rsid w:val="6838EF4E"/>
    <w:rsid w:val="683A3974"/>
    <w:rsid w:val="688A21AF"/>
    <w:rsid w:val="69353AA0"/>
    <w:rsid w:val="6A922505"/>
    <w:rsid w:val="6B3B3D1D"/>
    <w:rsid w:val="6B4A4FE2"/>
    <w:rsid w:val="6D1A18C5"/>
    <w:rsid w:val="6DF86178"/>
    <w:rsid w:val="6E087CF9"/>
    <w:rsid w:val="6FD77EC0"/>
    <w:rsid w:val="706E1A88"/>
    <w:rsid w:val="70F4905B"/>
    <w:rsid w:val="712F38EC"/>
    <w:rsid w:val="71A8F2AB"/>
    <w:rsid w:val="71AB48EA"/>
    <w:rsid w:val="71E3CAE5"/>
    <w:rsid w:val="72467BE3"/>
    <w:rsid w:val="7277D777"/>
    <w:rsid w:val="72D42F60"/>
    <w:rsid w:val="72EAC067"/>
    <w:rsid w:val="7312D966"/>
    <w:rsid w:val="733FE783"/>
    <w:rsid w:val="737416CD"/>
    <w:rsid w:val="7391F5FC"/>
    <w:rsid w:val="73A42CF2"/>
    <w:rsid w:val="73B3658A"/>
    <w:rsid w:val="73C061A5"/>
    <w:rsid w:val="73FFD066"/>
    <w:rsid w:val="7554C9E8"/>
    <w:rsid w:val="75E981B2"/>
    <w:rsid w:val="7714B3D0"/>
    <w:rsid w:val="7798EEBD"/>
    <w:rsid w:val="77AE3364"/>
    <w:rsid w:val="7824937D"/>
    <w:rsid w:val="789831B0"/>
    <w:rsid w:val="7943F10F"/>
    <w:rsid w:val="7A07C0BD"/>
    <w:rsid w:val="7A0DEC7C"/>
    <w:rsid w:val="7A340211"/>
    <w:rsid w:val="7AEE090C"/>
    <w:rsid w:val="7BC3D774"/>
    <w:rsid w:val="7C7B11A6"/>
    <w:rsid w:val="7C9A3A14"/>
    <w:rsid w:val="7CCC0DEE"/>
    <w:rsid w:val="7DC3826E"/>
    <w:rsid w:val="7E5941A0"/>
    <w:rsid w:val="7E60B5FB"/>
    <w:rsid w:val="7EF0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E4A2F"/>
  <w15:chartTrackingRefBased/>
  <w15:docId w15:val="{8D5D1AF6-637C-40C6-9959-50022AEE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4786"/>
  </w:style>
  <w:style w:type="character" w:customStyle="1" w:styleId="eop">
    <w:name w:val="eop"/>
    <w:basedOn w:val="DefaultParagraphFont"/>
    <w:rsid w:val="00FA4786"/>
  </w:style>
  <w:style w:type="table" w:styleId="TableGrid">
    <w:name w:val="Table Grid"/>
    <w:basedOn w:val="TableNormal"/>
    <w:uiPriority w:val="39"/>
    <w:rsid w:val="00E54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44300176">
    <w:name w:val="scxw44300176"/>
    <w:basedOn w:val="DefaultParagraphFont"/>
    <w:rsid w:val="00641E1F"/>
  </w:style>
  <w:style w:type="paragraph" w:styleId="Revision">
    <w:name w:val="Revision"/>
    <w:hidden/>
    <w:uiPriority w:val="99"/>
    <w:semiHidden/>
    <w:rsid w:val="00D77B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2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2D5"/>
  </w:style>
  <w:style w:type="paragraph" w:styleId="Footer">
    <w:name w:val="footer"/>
    <w:basedOn w:val="Normal"/>
    <w:link w:val="FooterChar"/>
    <w:uiPriority w:val="99"/>
    <w:unhideWhenUsed/>
    <w:rsid w:val="00C42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2D5"/>
  </w:style>
  <w:style w:type="paragraph" w:styleId="BodyText">
    <w:name w:val="Body Text"/>
    <w:basedOn w:val="Normal"/>
    <w:link w:val="BodyTextChar"/>
    <w:uiPriority w:val="1"/>
    <w:unhideWhenUsed/>
    <w:qFormat/>
    <w:rsid w:val="00C422D5"/>
    <w:pPr>
      <w:widowControl w:val="0"/>
      <w:autoSpaceDE w:val="0"/>
      <w:autoSpaceDN w:val="0"/>
      <w:spacing w:after="0" w:line="240" w:lineRule="auto"/>
      <w:ind w:left="556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422D5"/>
    <w:rPr>
      <w:rFonts w:ascii="Calibri" w:eastAsia="Calibri" w:hAnsi="Calibri" w:cs="Calibri"/>
    </w:rPr>
  </w:style>
  <w:style w:type="character" w:customStyle="1" w:styleId="hljs-builtin">
    <w:name w:val="hljs-built_in"/>
    <w:basedOn w:val="DefaultParagraphFont"/>
    <w:rsid w:val="009C1474"/>
  </w:style>
  <w:style w:type="character" w:customStyle="1" w:styleId="hljs-comment">
    <w:name w:val="hljs-comment"/>
    <w:basedOn w:val="DefaultParagraphFont"/>
    <w:rsid w:val="009C1474"/>
  </w:style>
  <w:style w:type="character" w:customStyle="1" w:styleId="hljs-number">
    <w:name w:val="hljs-number"/>
    <w:basedOn w:val="DefaultParagraphFont"/>
    <w:rsid w:val="009C1474"/>
  </w:style>
  <w:style w:type="paragraph" w:styleId="ListParagraph">
    <w:name w:val="List Paragraph"/>
    <w:basedOn w:val="Normal"/>
    <w:uiPriority w:val="34"/>
    <w:qFormat/>
    <w:rsid w:val="00B3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Elmarzouky &lt; 85573 &gt;</dc:creator>
  <cp:keywords/>
  <dc:description/>
  <cp:lastModifiedBy>Abdelhadi Marjane &lt; 107219 &gt;</cp:lastModifiedBy>
  <cp:revision>7</cp:revision>
  <dcterms:created xsi:type="dcterms:W3CDTF">2023-03-29T00:25:00Z</dcterms:created>
  <dcterms:modified xsi:type="dcterms:W3CDTF">2023-03-29T00:53:00Z</dcterms:modified>
</cp:coreProperties>
</file>